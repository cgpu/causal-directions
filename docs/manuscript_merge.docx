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5919A" w14:textId="77777777" w:rsidR="00710E2A" w:rsidRDefault="00E948E7">
      <w:pPr>
        <w:pStyle w:val="Title"/>
      </w:pPr>
      <w:commentRangeStart w:id="0"/>
      <w:r>
        <w:t xml:space="preserve">Inferring the existence and direction of causal associations in the face of measurement </w:t>
      </w:r>
      <w:commentRangeStart w:id="1"/>
      <w:r>
        <w:t>error</w:t>
      </w:r>
      <w:commentRangeEnd w:id="0"/>
      <w:r w:rsidR="00300B1F">
        <w:rPr>
          <w:rStyle w:val="CommentReference"/>
          <w:rFonts w:asciiTheme="minorHAnsi" w:eastAsiaTheme="minorHAnsi" w:hAnsiTheme="minorHAnsi" w:cstheme="minorBidi"/>
          <w:b w:val="0"/>
          <w:bCs w:val="0"/>
          <w:color w:val="auto"/>
        </w:rPr>
        <w:commentReference w:id="0"/>
      </w:r>
      <w:commentRangeEnd w:id="1"/>
      <w:r w:rsidR="00BF7E54">
        <w:rPr>
          <w:rStyle w:val="CommentReference"/>
          <w:rFonts w:asciiTheme="minorHAnsi" w:eastAsiaTheme="minorHAnsi" w:hAnsiTheme="minorHAnsi" w:cstheme="minorBidi"/>
          <w:b w:val="0"/>
          <w:bCs w:val="0"/>
          <w:color w:val="auto"/>
        </w:rPr>
        <w:commentReference w:id="1"/>
      </w:r>
    </w:p>
    <w:p w14:paraId="4BAF82CF" w14:textId="77777777" w:rsidR="00710E2A" w:rsidRDefault="00E948E7">
      <w:pPr>
        <w:pStyle w:val="Date"/>
      </w:pPr>
      <w:ins w:id="2" w:author="Gib Hemani" w:date="2017-02-24T21:39:00Z">
        <w:r>
          <w:t>24</w:t>
        </w:r>
      </w:ins>
      <w:r>
        <w:t xml:space="preserve"> February 2017</w:t>
      </w:r>
    </w:p>
    <w:p w14:paraId="273A0C14" w14:textId="77777777" w:rsidR="00710E2A" w:rsidRDefault="00E948E7">
      <w:pPr>
        <w:pStyle w:val="FirstParagraph"/>
      </w:pPr>
      <w:r>
        <w:t xml:space="preserve">Gibran </w:t>
      </w:r>
      <w:proofErr w:type="spellStart"/>
      <w:r>
        <w:t>Hemani</w:t>
      </w:r>
      <w:proofErr w:type="spellEnd"/>
      <w:r>
        <w:t>*, Kate Tilling and George Davey Smith</w:t>
      </w:r>
    </w:p>
    <w:p w14:paraId="78EE1CAD" w14:textId="77777777" w:rsidR="00710E2A" w:rsidRDefault="00E948E7">
      <w:pPr>
        <w:pStyle w:val="BodyText"/>
      </w:pPr>
      <w:r>
        <w:t>MRC Integrative Epidemiology Unit (IEU) at the University of Bristol, School of Social and Community Medicine, Bristol, UK</w:t>
      </w:r>
    </w:p>
    <w:p w14:paraId="61CF08A4" w14:textId="77777777" w:rsidR="00710E2A" w:rsidRDefault="00E948E7">
      <w:pPr>
        <w:pStyle w:val="BodyText"/>
      </w:pPr>
      <w:r>
        <w:t xml:space="preserve">* Correspondence to: </w:t>
      </w:r>
      <w:hyperlink r:id="rId10">
        <w:r>
          <w:rPr>
            <w:rStyle w:val="Hyperlink"/>
          </w:rPr>
          <w:t>g.hemani@bristol.ac.uk</w:t>
        </w:r>
      </w:hyperlink>
    </w:p>
    <w:p w14:paraId="5E8B55B7" w14:textId="77777777" w:rsidR="00710E2A" w:rsidRDefault="00E948E7">
      <w:pPr>
        <w:pStyle w:val="Heading3"/>
      </w:pPr>
      <w:bookmarkStart w:id="3" w:name="abstract"/>
      <w:bookmarkEnd w:id="3"/>
      <w:r>
        <w:t>Abstract</w:t>
      </w:r>
    </w:p>
    <w:p w14:paraId="22643B07" w14:textId="77777777" w:rsidR="00710E2A" w:rsidRDefault="00E948E7">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w:t>
      </w:r>
      <w:proofErr w:type="spellStart"/>
      <w:r>
        <w:t>Mendelian</w:t>
      </w:r>
      <w:proofErr w:type="spellEnd"/>
      <w:r>
        <w:t xml:space="preserve"> </w:t>
      </w:r>
      <w:proofErr w:type="spellStart"/>
      <w:r>
        <w:t>randomisation</w:t>
      </w:r>
      <w:proofErr w:type="spellEnd"/>
      <w:r>
        <w:t xml:space="preserve">, a method that uses genetic associations in an instrumentation </w:t>
      </w:r>
      <w:proofErr w:type="gramStart"/>
      <w:r>
        <w:t>framework, that</w:t>
      </w:r>
      <w:proofErr w:type="gramEnd"/>
      <w:r>
        <w:t xml:space="preserve">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w:t>
      </w:r>
      <w:proofErr w:type="spellStart"/>
      <w:r>
        <w:t>emphasise</w:t>
      </w:r>
      <w:proofErr w:type="spellEnd"/>
      <w:r>
        <w:t xml:space="preserve"> that, where possible, implementing MR and appropriate sensitivity analyses alongside other approaches such as CIT is important to triangulate reliable conclusions about causality.</w:t>
      </w:r>
    </w:p>
    <w:p w14:paraId="7A394472" w14:textId="77777777" w:rsidR="00710E2A" w:rsidRDefault="00E948E7">
      <w:pPr>
        <w:pStyle w:val="Heading2"/>
      </w:pPr>
      <w:bookmarkStart w:id="4" w:name="introduction"/>
      <w:bookmarkEnd w:id="4"/>
      <w:r>
        <w:t>Introduction</w:t>
      </w:r>
    </w:p>
    <w:p w14:paraId="0203BF81" w14:textId="77777777" w:rsidR="00710E2A" w:rsidRDefault="00E948E7">
      <w:pPr>
        <w:pStyle w:val="FirstParagraph"/>
      </w:pPr>
      <w:r>
        <w:t xml:space="preserve">Observational measures of the human </w:t>
      </w:r>
      <w:proofErr w:type="spellStart"/>
      <w:r>
        <w:t>phenome</w:t>
      </w:r>
      <w:proofErr w:type="spellEnd"/>
      <w:r>
        <w:t xml:space="preserve"> are growing ever more abundant, but using these data to make causal inference is notoriously susceptible to many pitfalls, with basic regression-based techniques unable to distinguish a true causal association from reverse causation or </w:t>
      </w:r>
      <w:ins w:id="5" w:author="Gib Hemani" w:date="2017-02-24T21:39:00Z">
        <w:r>
          <w:t>confounding (1</w:t>
        </w:r>
      </w:ins>
      <w:r w:rsidRPr="008D006B">
        <w:t>–3</w:t>
      </w:r>
      <w:ins w:id="6" w:author="Gib Hemani" w:date="2017-02-24T21:39:00Z">
        <w:r>
          <w:t>).</w:t>
        </w:r>
      </w:ins>
      <w:r>
        <w:t xml:space="preserve"> In response to this, genetic instrumentation has emerged as a technique for improving the reliability of causal inference in observational data, and with the coincident rise in genome-wide association studies it is now a prominent tool that is applied in several different </w:t>
      </w:r>
      <w:ins w:id="7" w:author="Gib Hemani" w:date="2017-02-24T21:39:00Z">
        <w:r>
          <w:t>guises (3</w:t>
        </w:r>
      </w:ins>
      <w:r w:rsidRPr="008D006B">
        <w:t>–6</w:t>
      </w:r>
      <w:ins w:id="8" w:author="Gib Hemani" w:date="2017-02-24T21:39:00Z">
        <w:r>
          <w:t>).</w:t>
        </w:r>
      </w:ins>
      <w:r>
        <w:t xml:space="preserve"> However, potential pitfalls remain and one that is often neglected is </w:t>
      </w:r>
      <w:r>
        <w:lastRenderedPageBreak/>
        <w:t>the influence of non-differential measurement error on the reliability of causal inference.</w:t>
      </w:r>
    </w:p>
    <w:p w14:paraId="64D67587" w14:textId="77777777" w:rsidR="00710E2A" w:rsidRDefault="00E948E7">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levels of imprecision (noise) of the measurement. Such variability can arise through a whole plethora of mechanisms, which are often unique to the study design and difficult to </w:t>
      </w:r>
      <w:ins w:id="9" w:author="Gib Hemani" w:date="2017-02-24T21:39:00Z">
        <w:r>
          <w:t>avoid (7</w:t>
        </w:r>
      </w:ins>
      <w:r w:rsidRPr="008D006B">
        <w:t>,8</w:t>
      </w:r>
      <w:ins w:id="10" w:author="Gib Hemani" w:date="2017-02-24T21:39:00Z">
        <w:r>
          <w:t>).</w:t>
        </w:r>
      </w:ins>
      <w:r>
        <w:t xml:space="preserve"> Array technology is now commonly used to obtain high throughput </w:t>
      </w:r>
      <w:proofErr w:type="spellStart"/>
      <w:r>
        <w:t>phenotyping</w:t>
      </w:r>
      <w:proofErr w:type="spellEnd"/>
      <w:r>
        <w:t xml:space="preserve"> at low cost, but comes with the problem of having imperfect resolution, for instance methylation levels as measured by the Illumina450k chip are prone to have some amount of noise around the true value due to imperfect </w:t>
      </w:r>
      <w:ins w:id="11" w:author="Gib Hemani" w:date="2017-02-24T21:39:00Z">
        <w:r>
          <w:t>sensitivity (9</w:t>
        </w:r>
      </w:ins>
      <w:r w:rsidRPr="008D006B">
        <w:t>,10</w:t>
      </w:r>
      <w:ins w:id="12" w:author="Gib Hemani" w:date="2017-02-24T21:39:00Z">
        <w:r>
          <w:t>).</w:t>
        </w:r>
      </w:ins>
      <w:r>
        <w:t xml:space="preserve"> Relatedly, if the measurement of biological interest is the methylation level in a T cell, then measurement error of this value can be introduced by using methylation levels from whole blood samples because the measured value will be an assay of many cell </w:t>
      </w:r>
      <w:ins w:id="13" w:author="Gib Hemani" w:date="2017-02-24T21:39:00Z">
        <w:r>
          <w:t>types (11).</w:t>
        </w:r>
      </w:ins>
    </w:p>
    <w:p w14:paraId="1267A8B2" w14:textId="77777777" w:rsidR="00710E2A" w:rsidRDefault="00E948E7">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w:t>
      </w:r>
      <w:ins w:id="14" w:author="Gib Hemani" w:date="2017-02-24T21:39:00Z">
        <w:r>
          <w:t>perfect (12).</w:t>
        </w:r>
      </w:ins>
      <w:r>
        <w:t xml:space="preserve"> A similar problem of biological misspecification is unavoidable in disease diagnosis, and measuring </w:t>
      </w:r>
      <w:proofErr w:type="spellStart"/>
      <w:r>
        <w:t>behaviour</w:t>
      </w:r>
      <w:proofErr w:type="spellEnd"/>
      <w:r>
        <w:t xml:space="preserve">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w:t>
      </w:r>
      <w:ins w:id="15" w:author="Gib Hemani" w:date="2017-02-24T21:39:00Z">
        <w:r>
          <w:t>list (8),</w:t>
        </w:r>
      </w:ins>
      <w:r>
        <w:t xml:space="preserve"> and its impact has been explored in the epidemiological literature </w:t>
      </w:r>
      <w:ins w:id="16" w:author="Gib Hemani" w:date="2017-02-24T21:39:00Z">
        <w:r>
          <w:t>extensively (13</w:t>
        </w:r>
      </w:ins>
      <w:r w:rsidRPr="008D006B">
        <w:t>,14</w:t>
      </w:r>
      <w:ins w:id="17" w:author="Gib Hemani" w:date="2017-02-24T21:39:00Z">
        <w:r>
          <w:t>).</w:t>
        </w:r>
      </w:ins>
      <w:r>
        <w:t xml:space="preserve"> Given the near-ubiquitous presence of measurement error in </w:t>
      </w:r>
      <w:proofErr w:type="spellStart"/>
      <w:r>
        <w:t>phenomic</w:t>
      </w:r>
      <w:proofErr w:type="spellEnd"/>
      <w:r>
        <w:t xml:space="preserve"> data it is vital to understand its impact on the tools we use for causal inference.</w:t>
      </w:r>
    </w:p>
    <w:p w14:paraId="2DBF6751" w14:textId="77777777" w:rsidR="00710E2A" w:rsidRDefault="00E948E7">
      <w:pPr>
        <w:pStyle w:val="BodyText"/>
      </w:pPr>
      <w:r>
        <w:t xml:space="preserve">An established study design that can provide information about causality is </w:t>
      </w:r>
      <w:proofErr w:type="spellStart"/>
      <w:r>
        <w:t>randomisation</w:t>
      </w:r>
      <w:proofErr w:type="spellEnd"/>
      <w:r>
        <w:t xml:space="preserve">. Given the hypothesis that trait A (henceforth referred to as the exposure) is causally related to trait B (henceforth referred to as the outcome), </w:t>
      </w:r>
      <w:proofErr w:type="spellStart"/>
      <w:r>
        <w:t>randomisation</w:t>
      </w:r>
      <w:proofErr w:type="spellEnd"/>
      <w:r>
        <w:t xml:space="preserve">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w:t>
      </w:r>
      <w:proofErr w:type="spellStart"/>
      <w:r>
        <w:t>randomised</w:t>
      </w:r>
      <w:proofErr w:type="spellEnd"/>
      <w:r>
        <w:t xml:space="preserve"> control trials, but in practice </w:t>
      </w:r>
      <w:proofErr w:type="spellStart"/>
      <w:r>
        <w:t>randomisation</w:t>
      </w:r>
      <w:proofErr w:type="spellEnd"/>
      <w:r>
        <w:t xml:space="preserve">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w:t>
      </w:r>
      <w:ins w:id="18" w:author="Gib Hemani" w:date="2017-02-24T21:39:00Z">
        <w:r>
          <w:t>levels (15</w:t>
        </w:r>
      </w:ins>
      <w:r w:rsidRPr="008D006B">
        <w:t>,16</w:t>
      </w:r>
      <w:ins w:id="19" w:author="Gib Hemani" w:date="2017-02-24T21:39:00Z">
        <w:r>
          <w:t>).</w:t>
        </w:r>
      </w:ins>
      <w:r>
        <w:t xml:space="preserve"> Two statistical approaches to exploiting the properties of genetic instruments are widely used: mediation-based approaches and </w:t>
      </w:r>
      <w:proofErr w:type="spellStart"/>
      <w:r>
        <w:t>Mendelian</w:t>
      </w:r>
      <w:proofErr w:type="spellEnd"/>
      <w:r>
        <w:t xml:space="preserve"> </w:t>
      </w:r>
      <w:proofErr w:type="spellStart"/>
      <w:r>
        <w:t>randomisation</w:t>
      </w:r>
      <w:proofErr w:type="spellEnd"/>
      <w:r>
        <w:t xml:space="preserve"> (MR).</w:t>
      </w:r>
    </w:p>
    <w:p w14:paraId="22EB602D" w14:textId="77777777" w:rsidR="00710E2A" w:rsidRDefault="00E948E7">
      <w:pPr>
        <w:pStyle w:val="BodyText"/>
      </w:pPr>
      <w:r>
        <w:lastRenderedPageBreak/>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the indirect influence of the SNP on the </w:t>
      </w:r>
      <w:commentRangeStart w:id="20"/>
      <w:r>
        <w:t xml:space="preserve">outcome will disappear when conditioning on the </w:t>
      </w:r>
      <w:commentRangeStart w:id="21"/>
      <w:r>
        <w:t>exposure</w:t>
      </w:r>
      <w:commentRangeEnd w:id="20"/>
      <w:r w:rsidR="00CE290B">
        <w:rPr>
          <w:rStyle w:val="CommentReference"/>
        </w:rPr>
        <w:commentReference w:id="20"/>
      </w:r>
      <w:commentRangeEnd w:id="21"/>
      <w:r w:rsidR="00BF7E54">
        <w:rPr>
          <w:rStyle w:val="CommentReference"/>
        </w:rPr>
        <w:commentReference w:id="21"/>
      </w:r>
      <w:r>
        <w:t xml:space="preserve">. Here, the exposure 'mediates' the association between the SNP and the outcome, providing information about the causal influence of the exposure on the outcome. This forms the basis of a number of methods such as </w:t>
      </w:r>
      <w:proofErr w:type="spellStart"/>
      <w:r>
        <w:t>genetical</w:t>
      </w:r>
      <w:proofErr w:type="spellEnd"/>
      <w:r>
        <w:t xml:space="preserve"> </w:t>
      </w:r>
      <w:ins w:id="22" w:author="Gib Hemani" w:date="2017-02-24T21:39:00Z">
        <w:r>
          <w:t>genomics (17),</w:t>
        </w:r>
      </w:ins>
      <w:r>
        <w:t xml:space="preserve"> the regression-based causal inference test (CIT)</w:t>
      </w:r>
      <w:ins w:id="23" w:author="Gib Hemani" w:date="2017-02-24T21:39:00Z">
        <w:r>
          <w:t xml:space="preserve"> (</w:t>
        </w:r>
      </w:ins>
      <w:r w:rsidRPr="008D006B">
        <w:t>4,18</w:t>
      </w:r>
      <w:ins w:id="24" w:author="Gib Hemani" w:date="2017-02-24T21:39:00Z">
        <w:r>
          <w:t>),</w:t>
        </w:r>
      </w:ins>
      <w:r>
        <w:t xml:space="preserve"> a structural equation </w:t>
      </w:r>
      <w:proofErr w:type="spellStart"/>
      <w:r>
        <w:t>modelling</w:t>
      </w:r>
      <w:proofErr w:type="spellEnd"/>
      <w:r>
        <w:t xml:space="preserve"> (SEM) implementation in the NEO </w:t>
      </w:r>
      <w:ins w:id="25" w:author="Gib Hemani" w:date="2017-02-24T21:39:00Z">
        <w:r>
          <w:t>software (5),</w:t>
        </w:r>
      </w:ins>
      <w:r>
        <w:t xml:space="preserve"> and various other methods including Bayesian </w:t>
      </w:r>
      <w:ins w:id="26" w:author="Gib Hemani" w:date="2017-02-24T21:39:00Z">
        <w:r>
          <w:t>approaches (6).</w:t>
        </w:r>
      </w:ins>
      <w:r>
        <w:t xml:space="preserve"> They have been employed by a number of recent publications that make causal inferences in large scale ‘</w:t>
      </w:r>
      <w:proofErr w:type="spellStart"/>
      <w:r>
        <w:t>omics</w:t>
      </w:r>
      <w:proofErr w:type="spellEnd"/>
      <w:r>
        <w:t xml:space="preserve"> </w:t>
      </w:r>
      <w:ins w:id="27" w:author="Gib Hemani" w:date="2017-02-24T21:39:00Z">
        <w:r>
          <w:t>datasets (6</w:t>
        </w:r>
      </w:ins>
      <w:r w:rsidRPr="008D006B">
        <w:t>,19–23</w:t>
      </w:r>
      <w:ins w:id="28" w:author="Gib Hemani" w:date="2017-02-24T21:39:00Z">
        <w:r>
          <w:t>).</w:t>
        </w:r>
      </w:ins>
    </w:p>
    <w:p w14:paraId="3AD55858" w14:textId="77777777" w:rsidR="00710E2A" w:rsidRDefault="00E948E7">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w:t>
      </w:r>
      <w:ins w:id="29" w:author="Gib Hemani" w:date="2017-02-24T21:39:00Z">
        <w:r>
          <w:t>exposure (24</w:t>
        </w:r>
      </w:ins>
      <w:r w:rsidRPr="008D006B">
        <w:t>,25</w:t>
      </w:r>
      <w:ins w:id="30" w:author="Gib Hemani" w:date="2017-02-24T21:39:00Z">
        <w:r>
          <w:t>)</w:t>
        </w:r>
      </w:ins>
      <w:r>
        <w:t xml:space="preserve"> and a number of sensitivity tests are now available to improve </w:t>
      </w:r>
      <w:ins w:id="31" w:author="Gib Hemani" w:date="2017-02-24T21:39:00Z">
        <w:r>
          <w:t>reliability (26).</w:t>
        </w:r>
      </w:ins>
    </w:p>
    <w:p w14:paraId="25AAF213" w14:textId="77777777" w:rsidR="00710E2A" w:rsidRDefault="00E948E7">
      <w:pPr>
        <w:pStyle w:val="BodyText"/>
      </w:pPr>
      <w:r>
        <w:t xml:space="preserve">By </w:t>
      </w:r>
      <w:proofErr w:type="spellStart"/>
      <w:r>
        <w:t>utilising</w:t>
      </w:r>
      <w:proofErr w:type="spellEnd"/>
      <w:r>
        <w:t xml:space="preserve">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14:paraId="2A158F08" w14:textId="77777777" w:rsidR="00710E2A" w:rsidRDefault="00E948E7">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w:t>
      </w:r>
      <w:proofErr w:type="gramStart"/>
      <w:r>
        <w:t>Figure 1).</w:t>
      </w:r>
      <w:proofErr w:type="gramEnd"/>
      <w:r>
        <w:t xml:space="preserve">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Such a situation can arise in many scenarios. Genome-wide </w:t>
      </w:r>
      <w:r>
        <w:lastRenderedPageBreak/>
        <w:t xml:space="preserve">association studies (GWASs) that identify genetic associations for complex traits are, by design, hypothesis free and agnostic of genomic function, and it often takes years of follow up studies to understand the biological nature of a putative GWAS </w:t>
      </w:r>
      <w:ins w:id="32" w:author="Gib Hemani" w:date="2017-02-24T21:39:00Z">
        <w:r>
          <w:t>hit (27).</w:t>
        </w:r>
      </w:ins>
      <w:r>
        <w:t xml:space="preserve"> If multiple instruments are available for </w:t>
      </w:r>
      <w:proofErr w:type="gramStart"/>
      <w:r>
        <w:t>an</w:t>
      </w:r>
      <w:proofErr w:type="gramEnd"/>
      <w:r>
        <w:t xml:space="preserve"> </w:t>
      </w:r>
      <w:proofErr w:type="spellStart"/>
      <w:r>
        <w:t>hypothesised</w:t>
      </w:r>
      <w:proofErr w:type="spellEnd"/>
      <w:r>
        <w:t xml:space="preserve"> exposure, which is increasingly typical for complex traits that are </w:t>
      </w:r>
      <w:proofErr w:type="spellStart"/>
      <w:r>
        <w:t>analysed</w:t>
      </w:r>
      <w:proofErr w:type="spellEnd"/>
      <w:r>
        <w:t xml:space="preserve"> in large GWAS consortia, then techniques can be applied to mitigate these </w:t>
      </w:r>
      <w:ins w:id="33" w:author="Gib Hemani" w:date="2017-02-24T21:39:00Z">
        <w:r>
          <w:t>issues (16).</w:t>
        </w:r>
      </w:ins>
      <w:r>
        <w:t xml:space="preserve"> But these techniques cannot always be applied in the case of determining causal directions between '</w:t>
      </w:r>
      <w:proofErr w:type="spellStart"/>
      <w:r>
        <w:t>omic</w:t>
      </w:r>
      <w:proofErr w:type="spellEnd"/>
      <w:r>
        <w:t xml:space="preserve"> measures where typically only one </w:t>
      </w:r>
      <w:proofErr w:type="spellStart"/>
      <w:r>
        <w:t>cis</w:t>
      </w:r>
      <w:proofErr w:type="spellEnd"/>
      <w:r>
        <w:t xml:space="preserve">-acting SNP is known. For example if a DNA methylation probe is associated with expression of an adjacent gene, then is a </w:t>
      </w:r>
      <w:proofErr w:type="spellStart"/>
      <w:r>
        <w:t>cis</w:t>
      </w:r>
      <w:proofErr w:type="spellEnd"/>
      <w:r>
        <w:t>-acting SNP an instrument for the DNA methylation level, or the gene expression level (Figure 1)?</w:t>
      </w:r>
    </w:p>
    <w:p w14:paraId="181CEE5D" w14:textId="77777777" w:rsidR="00710E2A" w:rsidRDefault="00E948E7">
      <w:pPr>
        <w:pStyle w:val="BodyText"/>
      </w:pPr>
      <w:r>
        <w:t xml:space="preserve">MR has some important advantages over the mediation-based approaches.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w:t>
      </w:r>
      <w:ins w:id="34" w:author="Gib Hemani" w:date="2017-02-24T21:39:00Z">
        <w:r>
          <w:t>samples (28).</w:t>
        </w:r>
      </w:ins>
      <w:r>
        <w:t xml:space="preserve"> This has the crucial advantage of improving statistical power by allowing analysis in much larger sample sizes, and dramatically expands the breadth of possible phenotypic relationships that can be </w:t>
      </w:r>
      <w:ins w:id="35" w:author="Gib Hemani" w:date="2017-02-24T21:39:00Z">
        <w:r>
          <w:t>evaluated (26).</w:t>
        </w:r>
      </w:ins>
      <w:r>
        <w:t xml:space="preserve"> Additionally, when MR assumptions are satisfied the method is robust to there being measurement error in the exposure </w:t>
      </w:r>
      <w:ins w:id="36" w:author="Gib Hemani" w:date="2017-02-24T21:39:00Z">
        <w:r>
          <w:t>variable (29).</w:t>
        </w:r>
      </w:ins>
      <w:r>
        <w:t xml:space="preserve"> Indeed instrumental variable (IV) analysis was in part initially introduced as a correction for measurement error in the </w:t>
      </w:r>
      <w:ins w:id="37" w:author="Gib Hemani" w:date="2017-02-24T21:39:00Z">
        <w:r>
          <w:t>exposure (30),</w:t>
        </w:r>
      </w:ins>
      <w:r>
        <w:t xml:space="preserve"> whereas it has been noted that both classic mediation-based </w:t>
      </w:r>
      <w:ins w:id="38" w:author="Gib Hemani" w:date="2017-02-24T21:39:00Z">
        <w:r>
          <w:t>analyses (13</w:t>
        </w:r>
      </w:ins>
      <w:r w:rsidRPr="008D006B">
        <w:t>,14,31,32</w:t>
      </w:r>
      <w:ins w:id="39" w:author="Gib Hemani" w:date="2017-02-24T21:39:00Z">
        <w:r>
          <w:t>)</w:t>
        </w:r>
      </w:ins>
      <w:r>
        <w:t xml:space="preserve"> and mediation-based methods that use instrumental </w:t>
      </w:r>
      <w:ins w:id="40" w:author="Gib Hemani" w:date="2017-02-24T21:39:00Z">
        <w:r>
          <w:t>variables (33</w:t>
        </w:r>
      </w:ins>
      <w:r w:rsidRPr="008D006B">
        <w:t>,34</w:t>
      </w:r>
      <w:ins w:id="41" w:author="Gib Hemani" w:date="2017-02-24T21:39:00Z">
        <w:r>
          <w:t>)</w:t>
        </w:r>
      </w:ins>
      <w:r>
        <w:t xml:space="preserve"> are prone to be unreliable in its presence.</w:t>
      </w:r>
    </w:p>
    <w:p w14:paraId="28F13210" w14:textId="77777777" w:rsidR="00710E2A" w:rsidRDefault="00E948E7">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w:t>
      </w:r>
      <w:commentRangeStart w:id="42"/>
      <w:del w:id="43" w:author="Gib Hemani" w:date="2017-02-24T21:39:00Z">
        <w:r w:rsidR="00300B1F">
          <w:delText xml:space="preserve">matric </w:delText>
        </w:r>
        <w:commentRangeEnd w:id="42"/>
        <w:r w:rsidR="00CE290B">
          <w:rPr>
            <w:rStyle w:val="CommentReference"/>
          </w:rPr>
          <w:commentReference w:id="42"/>
        </w:r>
      </w:del>
      <w:ins w:id="44" w:author="Gib Hemani" w:date="2017-02-24T21:39:00Z">
        <w:r>
          <w:t xml:space="preserve">metric </w:t>
        </w:r>
      </w:ins>
      <w:r>
        <w:t xml:space="preserve">to evaluate the sensitivity of the result of this extension to measurement error. Together these extensions improve the utility of MR in cases where mediation based methods might have otherwise been used preferentially. Finally,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w:t>
      </w:r>
      <w:ins w:id="45" w:author="Gib Hemani" w:date="2017-02-24T21:39:00Z">
        <w:r>
          <w:t>inference (35).</w:t>
        </w:r>
      </w:ins>
    </w:p>
    <w:p w14:paraId="481A6634" w14:textId="77777777" w:rsidR="00710E2A" w:rsidRDefault="00E948E7">
      <w:pPr>
        <w:pStyle w:val="Heading2"/>
      </w:pPr>
      <w:bookmarkStart w:id="46" w:name="model"/>
      <w:bookmarkEnd w:id="46"/>
      <w:r>
        <w:t>Model</w:t>
      </w:r>
    </w:p>
    <w:p w14:paraId="37CFC34A" w14:textId="77777777" w:rsidR="00710E2A" w:rsidRDefault="00E948E7">
      <w:pPr>
        <w:pStyle w:val="FirstParagraph"/>
      </w:pPr>
      <w:r>
        <w:t xml:space="preserve">We can model a system whereby some exposure </w:t>
      </w:r>
      <m:oMath>
        <m:r>
          <w:rPr>
            <w:rFonts w:ascii="Cambria Math" w:hAnsi="Cambria Math"/>
          </w:rPr>
          <m:t>x</m:t>
        </m:r>
      </m:oMath>
      <w:r>
        <w:t xml:space="preserve"> has a causal influence </w:t>
      </w:r>
      <m:oMath>
        <m:sSub>
          <m:sSubPr>
            <m:ctrlPr>
              <w:rPr>
                <w:rFonts w:ascii="Cambria Math" w:hAnsi="Cambria Math"/>
              </w:rPr>
            </m:ctrlPr>
          </m:sSubPr>
          <m:e>
            <m:r>
              <w:rPr>
                <w:rFonts w:ascii="Cambria Math" w:hAnsi="Cambria Math"/>
              </w:rPr>
              <m:t>β</m:t>
            </m:r>
          </m:e>
          <m:sub>
            <m:r>
              <w:rPr>
                <w:rFonts w:ascii="Cambria Math" w:hAnsi="Cambria Math"/>
              </w:rPr>
              <m:t>x</m:t>
            </m:r>
          </m:sub>
        </m:sSub>
      </m:oMath>
      <w:r>
        <w:t xml:space="preserve"> on an outcome </w:t>
      </w:r>
      <m:oMath>
        <m:r>
          <w:rPr>
            <w:rFonts w:ascii="Cambria Math" w:hAnsi="Cambria Math"/>
          </w:rPr>
          <m:t>y</m:t>
        </m:r>
      </m:oMath>
      <w:r>
        <w:t xml:space="preserve"> such that</w:t>
      </w:r>
    </w:p>
    <w:p w14:paraId="3883C506" w14:textId="77777777" w:rsidR="00710E2A" w:rsidRDefault="00E948E7">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oMath>
      </m:oMathPara>
    </w:p>
    <w:p w14:paraId="322A5A89" w14:textId="77777777" w:rsidR="00710E2A" w:rsidRDefault="00E948E7">
      <w:pPr>
        <w:pStyle w:val="FirstParagraph"/>
      </w:pPr>
      <w:r>
        <w:lastRenderedPageBreak/>
        <w:t xml:space="preserve">In addition, the exposure is influenced by a SNP </w:t>
      </w:r>
      <m:oMath>
        <m:r>
          <w:rPr>
            <w:rFonts w:ascii="Cambria Math" w:hAnsi="Cambria Math"/>
          </w:rPr>
          <m:t>g</m:t>
        </m:r>
      </m:oMath>
      <w:r>
        <w:t xml:space="preserve"> with an effect of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xml:space="preserve"> such that</w:t>
      </w:r>
    </w:p>
    <w:p w14:paraId="1DE00E11" w14:textId="77777777" w:rsidR="00710E2A" w:rsidRDefault="00E948E7">
      <w:pPr>
        <w:pStyle w:val="BodyText"/>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oMath>
      </m:oMathPara>
    </w:p>
    <w:p w14:paraId="378862EA" w14:textId="77777777" w:rsidR="00710E2A" w:rsidRDefault="00E948E7">
      <w:pPr>
        <w:pStyle w:val="FirstParagraph"/>
      </w:pPr>
      <w:r>
        <w:t xml:space="preserve">The </w:t>
      </w:r>
      <m:oMath>
        <m:sSub>
          <m:sSubPr>
            <m:ctrlPr>
              <w:rPr>
                <w:rFonts w:ascii="Cambria Math" w:hAnsi="Cambria Math"/>
              </w:rPr>
            </m:ctrlPr>
          </m:sSubPr>
          <m:e>
            <m:r>
              <w:rPr>
                <w:rFonts w:ascii="Cambria Math" w:hAnsi="Cambria Math"/>
              </w:rPr>
              <m:t>α</m:t>
            </m:r>
          </m:e>
          <m:sub>
            <m:r>
              <w:rPr>
                <w:rFonts w:ascii="Cambria Math" w:hAnsi="Cambria Math"/>
              </w:rPr>
              <m:t>*</m:t>
            </m:r>
          </m:sub>
        </m:sSub>
      </m:oMath>
      <w:r>
        <w:t xml:space="preserve"> terms represent intercepts, and the </w:t>
      </w:r>
      <m:oMath>
        <m:sSub>
          <m:sSubPr>
            <m:ctrlPr>
              <w:rPr>
                <w:rFonts w:ascii="Cambria Math" w:hAnsi="Cambria Math"/>
              </w:rPr>
            </m:ctrlPr>
          </m:sSubPr>
          <m:e>
            <m:r>
              <w:rPr>
                <w:rFonts w:ascii="Cambria Math" w:hAnsi="Cambria Math"/>
              </w:rPr>
              <m:t>ϵ</m:t>
            </m:r>
          </m:e>
          <m:sub>
            <m:r>
              <w:rPr>
                <w:rFonts w:ascii="Cambria Math" w:hAnsi="Cambria Math"/>
              </w:rPr>
              <m:t>*</m:t>
            </m:r>
          </m:sub>
        </m:sSub>
      </m:oMath>
      <w:r>
        <w:t xml:space="preserve"> denote random error. Mediation-based analyses that test whether </w:t>
      </w:r>
      <m:oMath>
        <m:r>
          <w:rPr>
            <w:rFonts w:ascii="Cambria Math" w:hAnsi="Cambria Math"/>
          </w:rPr>
          <m:t>x</m:t>
        </m:r>
      </m:oMath>
      <w:r>
        <w:t xml:space="preserve"> causally relates to </w:t>
      </w:r>
      <m:oMath>
        <m:r>
          <w:rPr>
            <w:rFonts w:ascii="Cambria Math" w:hAnsi="Cambria Math"/>
          </w:rPr>
          <m:t>y</m:t>
        </m:r>
      </m:oMath>
      <w:r>
        <w:t xml:space="preserve"> impinge on evaluating if the influence of </w:t>
      </w:r>
      <m:oMath>
        <m:r>
          <w:rPr>
            <w:rFonts w:ascii="Cambria Math" w:hAnsi="Cambria Math"/>
          </w:rPr>
          <m:t>g</m:t>
        </m:r>
      </m:oMath>
      <w:r>
        <w:t xml:space="preserve"> on </w:t>
      </w:r>
      <m:oMath>
        <m:r>
          <w:rPr>
            <w:rFonts w:ascii="Cambria Math" w:hAnsi="Cambria Math"/>
          </w:rPr>
          <m:t>y</m:t>
        </m:r>
      </m:oMath>
      <w:r>
        <w:t xml:space="preserve"> can be accounted for by conditioning on </w:t>
      </w:r>
      <m:oMath>
        <m:r>
          <w:rPr>
            <w:rFonts w:ascii="Cambria Math" w:hAnsi="Cambria Math"/>
          </w:rPr>
          <m:t>x</m:t>
        </m:r>
      </m:oMath>
      <w:r>
        <w:t>, such that</w:t>
      </w:r>
    </w:p>
    <w:p w14:paraId="06478274" w14:textId="77777777" w:rsidR="00710E2A" w:rsidRDefault="00E948E7">
      <w:pPr>
        <w:pStyle w:val="BodyText"/>
      </w:pPr>
      <m:oMathPara>
        <m:oMathParaPr>
          <m:jc m:val="center"/>
        </m:oMathParaPr>
        <m:oMath>
          <m:r>
            <w:rPr>
              <w:rFonts w:ascii="Cambria Math" w:hAnsi="Cambria Math"/>
            </w:rPr>
            <m:t>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oMath>
      </m:oMathPara>
    </w:p>
    <w:p w14:paraId="00644EA6" w14:textId="77777777" w:rsidR="00710E2A" w:rsidRDefault="00E948E7">
      <w:pPr>
        <w:pStyle w:val="FirstParagraph"/>
      </w:pPr>
      <w:proofErr w:type="gramStart"/>
      <w:r>
        <w:t>where</w:t>
      </w:r>
      <w:proofErr w:type="gramEnd"/>
      <w:r>
        <w:t xml:space="preserve">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x</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MR analysis estimates the causal influence of </w:t>
      </w:r>
      <m:oMath>
        <m:r>
          <w:rPr>
            <w:rFonts w:ascii="Cambria Math" w:hAnsi="Cambria Math"/>
          </w:rPr>
          <m:t>x</m:t>
        </m:r>
      </m:oMath>
      <w:r>
        <w:t xml:space="preserve"> on </w:t>
      </w:r>
      <m:oMath>
        <m:r>
          <w:rPr>
            <w:rFonts w:ascii="Cambria Math" w:hAnsi="Cambria Math"/>
          </w:rPr>
          <m:t>y</m:t>
        </m:r>
      </m:oMath>
      <w:r>
        <w:t xml:space="preserve"> by using the instrument as a proxy for </w:t>
      </w:r>
      <m:oMath>
        <m:r>
          <w:rPr>
            <w:rFonts w:ascii="Cambria Math" w:hAnsi="Cambria Math"/>
          </w:rPr>
          <m:t>x</m:t>
        </m:r>
      </m:oMath>
      <w:r>
        <w:t>, such that</w:t>
      </w:r>
    </w:p>
    <w:p w14:paraId="2329D3C1"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groupChr>
                  <m:groupChrPr>
                    <m:chr m:val="^"/>
                    <m:pos m:val="top"/>
                    <m:vertJc m:val="bot"/>
                    <m:ctrlPr>
                      <w:rPr>
                        <w:rFonts w:ascii="Cambria Math" w:hAnsi="Cambria Math"/>
                      </w:rPr>
                    </m:ctrlPr>
                  </m:groupChrPr>
                  <m:e>
                    <m:r>
                      <w:rPr>
                        <w:rFonts w:ascii="Cambria Math" w:hAnsi="Cambria Math"/>
                      </w:rPr>
                      <m:t>x</m:t>
                    </m:r>
                  </m:e>
                </m:groupCh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g</m:t>
                    </m:r>
                  </m:sub>
                </m:sSub>
                <m:r>
                  <w:rPr>
                    <w:rFonts w:ascii="Cambria Math" w:hAnsi="Cambria Math"/>
                  </w:rPr>
                  <m:t>g</m:t>
                </m:r>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MR</m:t>
                    </m:r>
                  </m:sub>
                </m:sSub>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MR</m:t>
                    </m:r>
                  </m:sub>
                </m:sSub>
              </m:e>
            </m:mr>
          </m:m>
        </m:oMath>
      </m:oMathPara>
    </w:p>
    <w:p w14:paraId="16AD555B" w14:textId="77777777" w:rsidR="00710E2A" w:rsidRDefault="00E948E7">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β</m:t>
            </m:r>
          </m:e>
          <m:sub>
            <m:r>
              <w:rPr>
                <w:rFonts w:ascii="Cambria Math" w:hAnsi="Cambria Math"/>
              </w:rPr>
              <m:t>MR</m:t>
            </m:r>
          </m:sub>
        </m:sSub>
        <m:r>
          <w:rPr>
            <w:rFonts w:ascii="Cambria Math" w:hAnsi="Cambria Math"/>
          </w:rPr>
          <m:t>≠0</m:t>
        </m:r>
      </m:oMath>
      <w:r>
        <w:t xml:space="preserve"> denotes the existence of causality, and </w:t>
      </w:r>
      <m:oMath>
        <m:sSub>
          <m:sSubPr>
            <m:ctrlPr>
              <w:rPr>
                <w:rFonts w:ascii="Cambria Math" w:hAnsi="Cambria Math"/>
              </w:rPr>
            </m:ctrlPr>
          </m:sSubPr>
          <m:e>
            <m:r>
              <w:rPr>
                <w:rFonts w:ascii="Cambria Math" w:hAnsi="Cambria Math"/>
              </w:rPr>
              <m:t>β</m:t>
            </m:r>
          </m:e>
          <m:sub>
            <m:r>
              <w:rPr>
                <w:rFonts w:ascii="Cambria Math" w:hAnsi="Cambria Math"/>
              </w:rPr>
              <m:t>MR</m:t>
            </m:r>
          </m:sub>
        </m:sSub>
      </m:oMath>
      <w:r>
        <w:t xml:space="preserve"> is an estimate of the causal effect.</w:t>
      </w:r>
    </w:p>
    <w:p w14:paraId="12B03570" w14:textId="77777777" w:rsidR="00710E2A" w:rsidRDefault="00E948E7">
      <w:pPr>
        <w:pStyle w:val="BodyText"/>
      </w:pPr>
      <w:r>
        <w:t xml:space="preserve">Measurement error of an exposure can be modeled as a transformation of the true value that leads to the observed value, </w:t>
      </w:r>
      <m:oMath>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w:proofErr w:type="gramStart"/>
        <m:r>
          <w:rPr>
            <w:rFonts w:ascii="Cambria Math" w:hAnsi="Cambria Math"/>
          </w:rPr>
          <m:t>f(</m:t>
        </m:r>
        <w:proofErr w:type="gramEnd"/>
        <m:r>
          <w:rPr>
            <w:rFonts w:ascii="Cambria Math" w:hAnsi="Cambria Math"/>
          </w:rPr>
          <m:t>x)</m:t>
        </m:r>
      </m:oMath>
      <w:r>
        <w:t xml:space="preserve">. For example, following Pierce and </w:t>
      </w:r>
      <w:proofErr w:type="spellStart"/>
      <w:ins w:id="47" w:author="Gib Hemani" w:date="2017-02-24T21:39:00Z">
        <w:r>
          <w:t>VanderWeele</w:t>
        </w:r>
        <w:proofErr w:type="spellEnd"/>
        <w:r>
          <w:t xml:space="preserve"> (29)</w:t>
        </w:r>
      </w:ins>
      <w:r>
        <w:t xml:space="preserve"> we can define</w:t>
      </w:r>
    </w:p>
    <w:p w14:paraId="0CFED811" w14:textId="77777777" w:rsidR="00710E2A" w:rsidRDefault="00E948E7">
      <w:pPr>
        <w:pStyle w:val="BodyText"/>
      </w:pPr>
      <m:oMathPara>
        <m:oMathParaPr>
          <m:jc m:val="center"/>
        </m:oMathParaPr>
        <m:oMath>
          <m:r>
            <w:rPr>
              <w:rFonts w:ascii="Cambria Math" w:hAnsi="Cambria Math"/>
            </w:rPr>
            <m:t>f(x)=</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oMath>
      </m:oMathPara>
    </w:p>
    <w:p w14:paraId="27B3B781" w14:textId="77777777" w:rsidR="00710E2A" w:rsidRDefault="00E948E7">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influence the error in the measurement of </w:t>
      </w:r>
      <m:oMath>
        <m:r>
          <w:rPr>
            <w:rFonts w:ascii="Cambria Math" w:hAnsi="Cambria Math"/>
          </w:rPr>
          <m:t>x</m:t>
        </m:r>
      </m:oMath>
      <w:r>
        <w:t xml:space="preserve"> by altering its scale, and </w:t>
      </w:r>
      <m:oMath>
        <m:sSub>
          <m:sSubPr>
            <m:ctrlPr>
              <w:rPr>
                <w:rFonts w:ascii="Cambria Math" w:hAnsi="Cambria Math"/>
              </w:rPr>
            </m:ctrlPr>
          </m:sSubPr>
          <m:e>
            <m:r>
              <w:rPr>
                <w:rFonts w:ascii="Cambria Math" w:hAnsi="Cambria Math"/>
              </w:rPr>
              <m:t>ϵ</m:t>
            </m:r>
          </m:e>
          <m:sub>
            <m:r>
              <w:rPr>
                <w:rFonts w:ascii="Cambria Math" w:hAnsi="Cambria Math"/>
              </w:rPr>
              <m:t>mx</m:t>
            </m:r>
          </m:sub>
        </m:sSub>
      </m:oMath>
      <w:r>
        <w:t xml:space="preserve"> represents the imprecision (or noise) in the measurement of </w:t>
      </w:r>
      <m:oMath>
        <m:r>
          <w:rPr>
            <w:rFonts w:ascii="Cambria Math" w:hAnsi="Cambria Math"/>
          </w:rPr>
          <m:t>x</m:t>
        </m:r>
      </m:oMath>
      <w:r>
        <w:t xml:space="preserve">. The same model of measurement error can be applied to the outcome variable </w:t>
      </w:r>
      <m:oMath>
        <m:r>
          <w:rPr>
            <w:rFonts w:ascii="Cambria Math" w:hAnsi="Cambria Math"/>
          </w:rPr>
          <m:t>y</m:t>
        </m:r>
      </m:oMath>
      <w:r>
        <w:t>. In this study we assume there is no measurement error in the SNP and measurement error in the exposure and the outcome are uncorrelated.</w:t>
      </w:r>
    </w:p>
    <w:p w14:paraId="34939399" w14:textId="77777777" w:rsidR="00710E2A" w:rsidRDefault="00E948E7">
      <w:pPr>
        <w:pStyle w:val="Heading2"/>
      </w:pPr>
      <w:bookmarkStart w:id="48" w:name="methods"/>
      <w:bookmarkEnd w:id="48"/>
      <w:r>
        <w:t>Methods</w:t>
      </w:r>
    </w:p>
    <w:p w14:paraId="1C923637" w14:textId="77777777" w:rsidR="00710E2A" w:rsidRDefault="00E948E7">
      <w:pPr>
        <w:pStyle w:val="Heading3"/>
      </w:pPr>
      <w:bookmarkStart w:id="49" w:name="cit-test"/>
      <w:bookmarkEnd w:id="49"/>
      <w:r>
        <w:t>CIT test</w:t>
      </w:r>
    </w:p>
    <w:p w14:paraId="3036A975" w14:textId="77777777" w:rsidR="00710E2A" w:rsidRDefault="00E948E7">
      <w:pPr>
        <w:pStyle w:val="FirstParagraph"/>
      </w:pPr>
      <w:r>
        <w:t xml:space="preserve">The CIT </w:t>
      </w:r>
      <w:ins w:id="50" w:author="Gib Hemani" w:date="2017-02-24T21:39:00Z">
        <w:r>
          <w:t>method (4)</w:t>
        </w:r>
      </w:ins>
      <w:r>
        <w:t xml:space="preserve"> is implemented in the R package </w:t>
      </w:r>
      <w:r>
        <w:rPr>
          <w:i/>
        </w:rPr>
        <w:t>R/</w:t>
      </w:r>
      <w:proofErr w:type="spellStart"/>
      <w:ins w:id="51" w:author="Gib Hemani" w:date="2017-02-24T21:39:00Z">
        <w:r>
          <w:rPr>
            <w:i/>
          </w:rPr>
          <w:t>cit</w:t>
        </w:r>
        <w:proofErr w:type="spellEnd"/>
        <w:r>
          <w:t xml:space="preserve"> (18).</w:t>
        </w:r>
      </w:ins>
      <w:r>
        <w:t xml:space="preserve"> The methodology of the CIT is as follows. Assume an exposure </w:t>
      </w:r>
      <m:oMath>
        <m:r>
          <w:rPr>
            <w:rFonts w:ascii="Cambria Math" w:hAnsi="Cambria Math"/>
          </w:rPr>
          <m:t>x</m:t>
        </m:r>
      </m:oMath>
      <w:r>
        <w:t xml:space="preserve"> is instrumented by a SNP </w:t>
      </w:r>
      <m:oMath>
        <m:r>
          <w:rPr>
            <w:rFonts w:ascii="Cambria Math" w:hAnsi="Cambria Math"/>
          </w:rPr>
          <m:t>g</m:t>
        </m:r>
      </m:oMath>
      <w:r>
        <w:t xml:space="preserve">, and the exposure </w:t>
      </w:r>
      <m:oMath>
        <m:r>
          <w:rPr>
            <w:rFonts w:ascii="Cambria Math" w:hAnsi="Cambria Math"/>
          </w:rPr>
          <m:t>x</m:t>
        </m:r>
      </m:oMath>
      <w:r>
        <w:t xml:space="preserve"> causes an outcome </w:t>
      </w:r>
      <m:oMath>
        <m:r>
          <w:rPr>
            <w:rFonts w:ascii="Cambria Math" w:hAnsi="Cambria Math"/>
          </w:rPr>
          <m:t>y</m:t>
        </m:r>
      </m:oMath>
      <w:r>
        <w:t>, as described above. The following tests are then performed:</w:t>
      </w:r>
    </w:p>
    <w:p w14:paraId="3C0FC04D" w14:textId="77777777" w:rsidR="00710E2A" w:rsidRDefault="00DE72C1" w:rsidP="008D006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:cov(g,x)=0;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:cov(g,x)≠0</m:t>
        </m:r>
      </m:oMath>
      <w:r w:rsidR="00E948E7">
        <w:t xml:space="preserve">; </w:t>
      </w:r>
      <w:proofErr w:type="gramStart"/>
      <w:r w:rsidR="00E948E7">
        <w:rPr>
          <w:i/>
        </w:rPr>
        <w:t>the</w:t>
      </w:r>
      <w:proofErr w:type="gramEnd"/>
      <w:r w:rsidR="00E948E7">
        <w:rPr>
          <w:i/>
        </w:rPr>
        <w:t xml:space="preserve"> SNP associates with the exposure</w:t>
      </w:r>
    </w:p>
    <w:p w14:paraId="435118CC" w14:textId="77777777" w:rsidR="00710E2A" w:rsidRDefault="00DE72C1" w:rsidP="008D006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:cov(g,y)=0;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:cov(g,y)≠0</m:t>
        </m:r>
      </m:oMath>
      <w:r w:rsidR="00E948E7">
        <w:t xml:space="preserve">; </w:t>
      </w:r>
      <w:proofErr w:type="gramStart"/>
      <w:r w:rsidR="00E948E7">
        <w:rPr>
          <w:i/>
        </w:rPr>
        <w:t>the</w:t>
      </w:r>
      <w:proofErr w:type="gramEnd"/>
      <w:r w:rsidR="00E948E7">
        <w:rPr>
          <w:i/>
        </w:rPr>
        <w:t xml:space="preserve"> SNP associates with the outcome</w:t>
      </w:r>
    </w:p>
    <w:p w14:paraId="1931273F" w14:textId="77777777" w:rsidR="00710E2A" w:rsidRDefault="00DE72C1" w:rsidP="008D006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:cov(x,y)=0;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:cov(x,y)≠0</m:t>
        </m:r>
      </m:oMath>
      <w:r w:rsidR="00E948E7">
        <w:t xml:space="preserve">; </w:t>
      </w:r>
      <w:proofErr w:type="gramStart"/>
      <w:r w:rsidR="00E948E7">
        <w:rPr>
          <w:i/>
        </w:rPr>
        <w:t>the</w:t>
      </w:r>
      <w:proofErr w:type="gramEnd"/>
      <w:r w:rsidR="00E948E7">
        <w:rPr>
          <w:i/>
        </w:rPr>
        <w:t xml:space="preserve"> exposure associates with the outcome</w:t>
      </w:r>
    </w:p>
    <w:p w14:paraId="0DBB6D43" w14:textId="77777777" w:rsidR="00710E2A" w:rsidRDefault="00DE72C1" w:rsidP="008D006B">
      <w:pPr>
        <w:pStyle w:val="Compact"/>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oMath>
      <w:r w:rsidR="00E948E7">
        <w:t xml:space="preserve">; </w:t>
      </w:r>
      <w:commentRangeStart w:id="52"/>
      <w:proofErr w:type="gramStart"/>
      <w:r w:rsidR="00E948E7">
        <w:rPr>
          <w:i/>
        </w:rPr>
        <w:t>the</w:t>
      </w:r>
      <w:proofErr w:type="gramEnd"/>
      <w:r w:rsidR="00E948E7">
        <w:rPr>
          <w:i/>
        </w:rPr>
        <w:t xml:space="preserve"> SNP is independent of the outcome when the outcome is adjusted for the exposure</w:t>
      </w:r>
      <w:commentRangeEnd w:id="52"/>
      <w:r w:rsidR="00CE290B">
        <w:rPr>
          <w:rStyle w:val="CommentReference"/>
        </w:rPr>
        <w:commentReference w:id="52"/>
      </w:r>
    </w:p>
    <w:p w14:paraId="6A5B60DB" w14:textId="77777777" w:rsidR="00710E2A" w:rsidRDefault="00E948E7">
      <w:pPr>
        <w:pStyle w:val="FirstParagraph"/>
      </w:pPr>
      <w:commentRangeStart w:id="53"/>
      <w:proofErr w:type="gramStart"/>
      <w:r>
        <w:t>where</w:t>
      </w:r>
      <w:commentRangeEnd w:id="53"/>
      <w:proofErr w:type="gramEnd"/>
      <w:r w:rsidR="00B62224">
        <w:rPr>
          <w:rStyle w:val="CommentReference"/>
        </w:rPr>
        <w:commentReference w:id="53"/>
      </w:r>
      <w:r>
        <w:t xml:space="preserve"> </w:t>
      </w:r>
      <m:oMath>
        <m:r>
          <w:rPr>
            <w:rFonts w:ascii="Cambria Math" w:hAnsi="Cambria Math"/>
          </w:rPr>
          <m:t>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=y-</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g</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g</m:t>
            </m:r>
          </m:sub>
        </m:sSub>
        <m:r>
          <w:rPr>
            <w:rFonts w:ascii="Cambria Math" w:hAnsi="Cambria Math"/>
          </w:rPr>
          <m:t>x</m:t>
        </m:r>
      </m:oMath>
      <w:r>
        <w:t xml:space="preserve"> is the residual of </w:t>
      </w:r>
      <m:oMath>
        <m:r>
          <w:rPr>
            <w:rFonts w:ascii="Cambria Math" w:hAnsi="Cambria Math"/>
          </w:rPr>
          <m:t>y</m:t>
        </m:r>
      </m:oMath>
      <w:r>
        <w:t xml:space="preserve"> after adjusting for </w:t>
      </w:r>
      <m:oMath>
        <m:r>
          <w:rPr>
            <w:rFonts w:ascii="Cambria Math" w:hAnsi="Cambria Math"/>
          </w:rPr>
          <m:t>x</m:t>
        </m:r>
      </m:oMath>
      <w:r>
        <w:t xml:space="preserve">, where </w:t>
      </w:r>
      <m:oMath>
        <m:r>
          <w:rPr>
            <w:rFonts w:ascii="Cambria Math" w:hAnsi="Cambria Math"/>
          </w:rPr>
          <m:t>x</m:t>
        </m:r>
      </m:oMath>
      <w:r>
        <w:t xml:space="preserve"> is assumed to mediate the association between the SNP and the outcome. If all four </w:t>
      </w:r>
      <w:r>
        <w:lastRenderedPageBreak/>
        <w:t xml:space="preserve">tests reject the null hypothesis then it is inferred that </w:t>
      </w:r>
      <m:oMath>
        <m:r>
          <w:rPr>
            <w:rFonts w:ascii="Cambria Math" w:hAnsi="Cambria Math"/>
          </w:rPr>
          <m:t>x</m:t>
        </m:r>
      </m:oMath>
      <w:r>
        <w:t xml:space="preserve"> causes </w:t>
      </w:r>
      <m:oMath>
        <m:r>
          <w:rPr>
            <w:rFonts w:ascii="Cambria Math" w:hAnsi="Cambria Math"/>
          </w:rPr>
          <m:t>y</m:t>
        </m:r>
      </m:oMath>
      <w:r>
        <w:t xml:space="preserve">. The CIT measures the strength of causality by generating an omnibus p-value, </w:t>
      </w:r>
      <m:oMath>
        <m:sSub>
          <m:sSubPr>
            <m:ctrlPr>
              <w:rPr>
                <w:rFonts w:ascii="Cambria Math" w:hAnsi="Cambria Math"/>
              </w:rPr>
            </m:ctrlPr>
          </m:sSubPr>
          <m:e>
            <m:r>
              <w:rPr>
                <w:rFonts w:ascii="Cambria Math" w:hAnsi="Cambria Math"/>
              </w:rPr>
              <m:t>p</m:t>
            </m:r>
          </m:e>
          <m:sub>
            <m:r>
              <w:rPr>
                <w:rFonts w:ascii="Cambria Math" w:hAnsi="Cambria Math"/>
              </w:rPr>
              <m:t>CIT</m:t>
            </m:r>
          </m:sub>
        </m:sSub>
      </m:oMath>
      <w:r>
        <w:t>, which is simply the largest (least extreme) p-value of the four tests, the intuition being that causal inference is only as strong as the weakest link in the chain of tests.</w:t>
      </w:r>
    </w:p>
    <w:p w14:paraId="4E9F9044" w14:textId="77777777" w:rsidR="00710E2A" w:rsidRDefault="00E948E7">
      <w:pPr>
        <w:pStyle w:val="BodyText"/>
      </w:pPr>
      <w:r>
        <w:t xml:space="preserve">In these analyses the </w:t>
      </w:r>
      <w:proofErr w:type="spellStart"/>
      <w:r>
        <w:rPr>
          <w:i/>
        </w:rPr>
        <w:t>cit.cp</w:t>
      </w:r>
      <w:proofErr w:type="spellEnd"/>
      <w:r>
        <w:t xml:space="preserve"> function was used to obtain an omnibus p-value. To infer the direction of causality using the CIT method, an omnibus p-value generated by CIT</w:t>
      </w:r>
      <w:del w:id="54" w:author="Gib Hemani" w:date="2017-02-24T21:39:00Z">
        <w:r w:rsidR="00300B1F">
          <w:delText xml:space="preserve">, </w:delText>
        </w:r>
        <m:oMath>
          <m:sSub>
            <m:sSubPr>
              <m:ctrlPr>
                <w:rPr>
                  <w:rFonts w:ascii="Cambria Math" w:hAnsi="Cambria Math"/>
                </w:rPr>
              </m:ctrlPr>
            </m:sSubPr>
            <m:e>
              <m:r>
                <w:rPr>
                  <w:rFonts w:ascii="Cambria Math" w:hAnsi="Cambria Math"/>
                </w:rPr>
                <m:t>p</m:t>
              </m:r>
            </m:e>
            <m:sub>
              <m:r>
                <w:rPr>
                  <w:rFonts w:ascii="Cambria Math" w:hAnsi="Cambria Math"/>
                </w:rPr>
                <m:t>CIT</m:t>
              </m:r>
            </m:sub>
          </m:sSub>
        </m:oMath>
      </w:del>
      <w:ins w:id="55" w:author="Gib Hemani" w:date="2017-02-24T21:39:00Z">
        <w:r>
          <w:t xml:space="preserve"> for each of two tests - </w:t>
        </w:r>
        <m:oMath>
          <m:sSub>
            <m:sSubPr>
              <m:ctrlPr>
                <w:rPr>
                  <w:rFonts w:ascii="Cambria Math" w:hAnsi="Cambria Math"/>
                </w:rPr>
              </m:ctrlPr>
            </m:sSubPr>
            <m:e>
              <m:r>
                <w:rPr>
                  <w:rFonts w:ascii="Cambria Math" w:hAnsi="Cambria Math"/>
                </w:rPr>
                <m:t>p</m:t>
              </m:r>
            </m:e>
            <m:sub>
              <m:r>
                <w:rPr>
                  <w:rFonts w:ascii="Cambria Math" w:hAnsi="Cambria Math"/>
                </w:rPr>
                <m:t>CIT,x→y</m:t>
              </m:r>
            </m:sub>
          </m:sSub>
        </m:oMath>
      </w:ins>
      <w:r>
        <w:t xml:space="preserve">, was estimated for the direction of </w:t>
      </w:r>
      <m:oMath>
        <m:r>
          <w:rPr>
            <w:rFonts w:ascii="Cambria Math" w:hAnsi="Cambria Math"/>
          </w:rPr>
          <m:t>x</m:t>
        </m:r>
      </m:oMath>
      <w:r>
        <w:t xml:space="preserve"> causing </w:t>
      </w:r>
      <m:oMath>
        <m:r>
          <w:rPr>
            <w:rFonts w:ascii="Cambria Math" w:hAnsi="Cambria Math"/>
          </w:rPr>
          <m:t>y</m:t>
        </m:r>
      </m:oMath>
      <w:r>
        <w:t xml:space="preserve"> (Model 1), and for the direction of </w:t>
      </w:r>
      <m:oMath>
        <m:r>
          <w:rPr>
            <w:rFonts w:ascii="Cambria Math" w:hAnsi="Cambria Math"/>
          </w:rPr>
          <m:t>y</m:t>
        </m:r>
      </m:oMath>
      <w:r>
        <w:t xml:space="preserve"> causing </w:t>
      </w:r>
      <m:oMath>
        <m:r>
          <w:rPr>
            <w:rFonts w:ascii="Cambria Math" w:hAnsi="Cambria Math"/>
          </w:rPr>
          <m:t>x</m:t>
        </m:r>
      </m:oMath>
      <w:ins w:id="56" w:author="Gib Hemani" w:date="2017-02-24T21:39:00Z">
        <w:r>
          <w:t xml:space="preserve">, </w:t>
        </w:r>
        <m:oMath>
          <m:sSub>
            <m:sSubPr>
              <m:ctrlPr>
                <w:rPr>
                  <w:rFonts w:ascii="Cambria Math" w:hAnsi="Cambria Math"/>
                </w:rPr>
              </m:ctrlPr>
            </m:sSubPr>
            <m:e>
              <m:r>
                <w:rPr>
                  <w:rFonts w:ascii="Cambria Math" w:hAnsi="Cambria Math"/>
                </w:rPr>
                <m:t>p</m:t>
              </m:r>
            </m:e>
            <m:sub>
              <m:r>
                <w:rPr>
                  <w:rFonts w:ascii="Cambria Math" w:hAnsi="Cambria Math"/>
                </w:rPr>
                <m:t>CIT,y→x</m:t>
              </m:r>
            </m:sub>
          </m:sSub>
        </m:oMath>
      </w:ins>
      <w:r>
        <w:t xml:space="preserve"> (Model 2). </w:t>
      </w:r>
      <w:ins w:id="57" w:author="Gib Hemani" w:date="2017-02-24T21:39:00Z">
        <w:r>
          <w:t xml:space="preserve">The results from each of these methods can then be used in combination to infer the </w:t>
        </w:r>
        <w:proofErr w:type="spellStart"/>
        <w:r>
          <w:t>existance</w:t>
        </w:r>
        <w:proofErr w:type="spellEnd"/>
        <w:r>
          <w:t xml:space="preserve"> and direction of causality. </w:t>
        </w:r>
      </w:ins>
      <w:r>
        <w:t xml:space="preserve">For some significance threshold </w:t>
      </w:r>
      <m:oMath>
        <m:r>
          <w:rPr>
            <w:rFonts w:ascii="Cambria Math" w:hAnsi="Cambria Math"/>
          </w:rPr>
          <m:t>α</m:t>
        </m:r>
      </m:oMath>
      <w:del w:id="58" w:author="Gib Hemani" w:date="2017-02-24T21:39:00Z">
        <w:r w:rsidR="00300B1F">
          <w:delText>, the existence of causality and its direction was inferred based on the following scenarios</w:delText>
        </w:r>
      </w:del>
      <w:ins w:id="59" w:author="Gib Hemani" w:date="2017-02-24T21:39:00Z">
        <w:r>
          <w:t xml:space="preserve"> there are four possible outcomes from these two tests, and their interpretations are as follows</w:t>
        </w:r>
      </w:ins>
      <w:r>
        <w:t>:</w:t>
      </w:r>
    </w:p>
    <w:p w14:paraId="5A6E7152" w14:textId="77777777" w:rsidR="00710E2A" w:rsidRDefault="00E948E7" w:rsidP="008D006B">
      <w:pPr>
        <w:pStyle w:val="Compact"/>
        <w:numPr>
          <w:ilvl w:val="0"/>
          <w:numId w:val="4"/>
        </w:numPr>
      </w:pPr>
      <w:commentRangeStart w:id="60"/>
      <w:r>
        <w:t xml:space="preserve">If </w:t>
      </w:r>
      <m:oMath>
        <m:sSub>
          <m:sSubPr>
            <m:ctrlPr>
              <w:rPr>
                <w:rFonts w:ascii="Cambria Math" w:hAnsi="Cambria Math"/>
              </w:rPr>
            </m:ctrlPr>
          </m:sSubPr>
          <m:e>
            <m:r>
              <w:rPr>
                <w:rFonts w:ascii="Cambria Math" w:hAnsi="Cambria Math"/>
              </w:rPr>
              <m:t>p</m:t>
            </m:r>
          </m:e>
          <m:sub>
            <m:r>
              <w:rPr>
                <w:rFonts w:ascii="Cambria Math" w:hAnsi="Cambria Math"/>
              </w:rPr>
              <m:t>CIT,x→y</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CIT,y→x</m:t>
            </m:r>
          </m:sub>
        </m:sSub>
        <m:r>
          <w:rPr>
            <w:rFonts w:ascii="Cambria Math" w:hAnsi="Cambria Math"/>
          </w:rPr>
          <m:t>&gt;α</m:t>
        </m:r>
      </m:oMath>
      <w:r>
        <w:t xml:space="preserve"> then model 1 is accepted</w:t>
      </w:r>
    </w:p>
    <w:p w14:paraId="59FE30DA" w14:textId="77777777" w:rsidR="00710E2A" w:rsidRDefault="00E948E7" w:rsidP="008D006B">
      <w:pPr>
        <w:pStyle w:val="Compact"/>
        <w:numPr>
          <w:ilvl w:val="0"/>
          <w:numId w:val="4"/>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CIT,x→y</m:t>
            </m:r>
          </m:sub>
        </m:sSub>
        <m:r>
          <w:rPr>
            <w:rFonts w:ascii="Cambria Math" w:hAnsi="Cambria Math"/>
          </w:rPr>
          <m:t>&gt;α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CIT,y→x</m:t>
            </m:r>
          </m:sub>
        </m:sSub>
        <m:r>
          <w:rPr>
            <w:rFonts w:ascii="Cambria Math" w:hAnsi="Cambria Math"/>
          </w:rPr>
          <m:t>&lt;α</m:t>
        </m:r>
      </m:oMath>
      <w:r>
        <w:t xml:space="preserve"> then model 2 is accepted</w:t>
      </w:r>
    </w:p>
    <w:p w14:paraId="07A501C7" w14:textId="77777777" w:rsidR="00710E2A" w:rsidRDefault="00E948E7" w:rsidP="008D006B">
      <w:pPr>
        <w:pStyle w:val="Compact"/>
        <w:numPr>
          <w:ilvl w:val="0"/>
          <w:numId w:val="4"/>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CIT,x→y</m:t>
            </m:r>
          </m:sub>
        </m:sSub>
        <m:r>
          <w:rPr>
            <w:rFonts w:ascii="Cambria Math" w:hAnsi="Cambria Math"/>
          </w:rPr>
          <m:t>&gt;α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CIT,y→x</m:t>
            </m:r>
          </m:sub>
        </m:sSub>
        <m:r>
          <w:rPr>
            <w:rFonts w:ascii="Cambria Math" w:hAnsi="Cambria Math"/>
          </w:rPr>
          <m:t>&gt;α</m:t>
        </m:r>
      </m:oMath>
      <w:r>
        <w:t xml:space="preserve"> then no evidence for a causal relationship</w:t>
      </w:r>
    </w:p>
    <w:p w14:paraId="6041D5F4" w14:textId="77777777" w:rsidR="00710E2A" w:rsidRDefault="00E948E7" w:rsidP="008D006B">
      <w:pPr>
        <w:pStyle w:val="Compact"/>
        <w:numPr>
          <w:ilvl w:val="0"/>
          <w:numId w:val="4"/>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CIT,x→y</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CIT,y→x</m:t>
            </m:r>
          </m:sub>
        </m:sSub>
        <m:r>
          <w:rPr>
            <w:rFonts w:ascii="Cambria Math" w:hAnsi="Cambria Math"/>
          </w:rPr>
          <m:t>&lt;α</m:t>
        </m:r>
      </m:oMath>
      <w:r>
        <w:t xml:space="preserve"> then the confounding model is accepted (</w:t>
      </w:r>
      <m:oMath>
        <m:r>
          <w:rPr>
            <w:rFonts w:ascii="Cambria Math" w:hAnsi="Cambria Math"/>
          </w:rPr>
          <m:t>x←g→y</m:t>
        </m:r>
      </m:oMath>
      <w:r>
        <w:t>).</w:t>
      </w:r>
      <w:commentRangeEnd w:id="60"/>
      <w:r w:rsidR="008B2B6E">
        <w:rPr>
          <w:rStyle w:val="CommentReference"/>
        </w:rPr>
        <w:commentReference w:id="60"/>
      </w:r>
    </w:p>
    <w:p w14:paraId="58B9E75A" w14:textId="77777777" w:rsidR="00710E2A" w:rsidRDefault="00E948E7">
      <w:pPr>
        <w:pStyle w:val="FirstParagraph"/>
      </w:pPr>
      <w:commentRangeStart w:id="61"/>
      <w:r>
        <w:t>For</w:t>
      </w:r>
      <w:commentRangeEnd w:id="61"/>
      <w:r w:rsidR="004B570A">
        <w:rPr>
          <w:rStyle w:val="CommentReference"/>
        </w:rPr>
        <w:commentReference w:id="61"/>
      </w:r>
      <w:r>
        <w:t xml:space="preserve"> the purposes of compiling simulation results we use an arbitrary </w:t>
      </w:r>
      <m:oMath>
        <m:r>
          <w:rPr>
            <w:rFonts w:ascii="Cambria Math" w:hAnsi="Cambria Math"/>
          </w:rPr>
          <m:t>α=0.05</m:t>
        </m:r>
      </m:oMath>
      <w:r>
        <w:t xml:space="preserve"> value, though we stress that for real analyses it is not good practice to rely on p-values for making causal inference, nor is it reliable to depend on arbitrary significance </w:t>
      </w:r>
      <w:ins w:id="62" w:author="Gib Hemani" w:date="2017-02-24T21:39:00Z">
        <w:r>
          <w:t>thresholds (36).</w:t>
        </w:r>
      </w:ins>
    </w:p>
    <w:p w14:paraId="6EED4F3E" w14:textId="77777777" w:rsidR="00710E2A" w:rsidRDefault="00E948E7">
      <w:pPr>
        <w:pStyle w:val="Heading3"/>
      </w:pPr>
      <w:bookmarkStart w:id="63" w:name="mr-causal-test"/>
      <w:bookmarkEnd w:id="63"/>
      <w:r>
        <w:t>MR causal test</w:t>
      </w:r>
    </w:p>
    <w:p w14:paraId="2105FEC7" w14:textId="77777777" w:rsidR="00710E2A" w:rsidRDefault="00E948E7">
      <w:pPr>
        <w:pStyle w:val="FirstParagraph"/>
      </w:pPr>
      <w:r>
        <w:t xml:space="preserve">Two stage least squares (2SLS) is a commonly used technique for performing MR when the exposure, outcome and instrument data are all available in the same sample. A p-value for this test,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xml:space="preserve">, was obtained using the R package </w:t>
      </w:r>
      <m:oMath>
        <m:r>
          <w:rPr>
            <w:rFonts w:ascii="Cambria Math" w:hAnsi="Cambria Math"/>
          </w:rPr>
          <m:t>R/</m:t>
        </m:r>
        <w:ins w:id="64" w:author="Gib Hemani" w:date="2017-02-24T21:39:00Z">
          <m:r>
            <w:rPr>
              <w:rFonts w:ascii="Cambria Math" w:hAnsi="Cambria Math"/>
            </w:rPr>
            <m:t>systemfit</m:t>
          </m:r>
        </w:ins>
      </m:oMath>
      <w:ins w:id="65" w:author="Gib Hemani" w:date="2017-02-24T21:39:00Z">
        <w:r>
          <w:t xml:space="preserve"> (37).</w:t>
        </w:r>
      </w:ins>
    </w:p>
    <w:p w14:paraId="7E0BD881" w14:textId="77777777" w:rsidR="00710E2A" w:rsidRDefault="00E948E7">
      <w:pPr>
        <w:pStyle w:val="BodyText"/>
      </w:pPr>
      <w:r>
        <w:t xml:space="preserve">The method that we will now describe is designed to distinguish between two models, </w:t>
      </w:r>
      <m:oMath>
        <m:r>
          <w:rPr>
            <w:rFonts w:ascii="Cambria Math" w:hAnsi="Cambria Math"/>
          </w:rPr>
          <m:t>x→y</m:t>
        </m:r>
      </m:oMath>
      <w:r>
        <w:t xml:space="preserve"> or </w:t>
      </w:r>
      <m:oMath>
        <m:r>
          <w:rPr>
            <w:rFonts w:ascii="Cambria Math" w:hAnsi="Cambria Math"/>
          </w:rPr>
          <m:t>y→x</m:t>
        </m:r>
      </m:oMath>
      <w:r>
        <w:t xml:space="preserve">. Unlike the CIT framework, this approach cannot infer if the true model is </w:t>
      </w:r>
      <m:oMath>
        <m:r>
          <w:rPr>
            <w:rFonts w:ascii="Cambria Math" w:hAnsi="Cambria Math"/>
          </w:rPr>
          <m:t>x←g→y</m:t>
        </m:r>
      </m:oMath>
      <w:r>
        <w:t>. We also assume all genetic effects are additive.</w:t>
      </w:r>
    </w:p>
    <w:p w14:paraId="277DC041" w14:textId="77777777" w:rsidR="00710E2A" w:rsidRDefault="00E948E7">
      <w:pPr>
        <w:pStyle w:val="BodyText"/>
      </w:pPr>
      <w:r>
        <w:t xml:space="preserve">To infer the direction of causality it is desirable to know which of the variables, </w:t>
      </w:r>
      <m:oMath>
        <m:r>
          <w:rPr>
            <w:rFonts w:ascii="Cambria Math" w:hAnsi="Cambria Math"/>
          </w:rPr>
          <m:t>x</m:t>
        </m:r>
      </m:oMath>
      <w:r>
        <w:t xml:space="preserve"> or </w:t>
      </w:r>
      <m:oMath>
        <m:r>
          <w:rPr>
            <w:rFonts w:ascii="Cambria Math" w:hAnsi="Cambria Math"/>
          </w:rPr>
          <m:t>y</m:t>
        </m:r>
      </m:oMath>
      <w:r>
        <w:t xml:space="preserve">, is being directly influenced by the instrument </w:t>
      </w:r>
      <m:oMath>
        <m:r>
          <w:rPr>
            <w:rFonts w:ascii="Cambria Math" w:hAnsi="Cambria Math"/>
          </w:rPr>
          <m:t>g</m:t>
        </m:r>
      </m:oMath>
      <w:r>
        <w:t xml:space="preserve">. This can be achieved by assessing which of the two variables has </w:t>
      </w:r>
      <w:commentRangeStart w:id="66"/>
      <w:r>
        <w:t xml:space="preserve">the biggest absolute correlation </w:t>
      </w:r>
      <w:commentRangeEnd w:id="66"/>
      <w:r w:rsidR="008B2B6E">
        <w:rPr>
          <w:rStyle w:val="CommentReference"/>
        </w:rPr>
        <w:commentReference w:id="66"/>
      </w:r>
      <w:commentRangeStart w:id="67"/>
      <w:r>
        <w:t>with</w:t>
      </w:r>
      <w:commentRangeEnd w:id="67"/>
      <w:r w:rsidR="00D63A5A">
        <w:rPr>
          <w:rStyle w:val="CommentReference"/>
        </w:rPr>
        <w:commentReference w:id="67"/>
      </w:r>
      <w:r>
        <w:t xml:space="preserve"> </w:t>
      </w:r>
      <m:oMath>
        <m:r>
          <w:rPr>
            <w:rFonts w:ascii="Cambria Math" w:hAnsi="Cambria Math"/>
          </w:rPr>
          <m:t>g</m:t>
        </m:r>
      </m:oMath>
      <w:r>
        <w:t xml:space="preserve"> (Appendix 2), formalised by testing for a difference in the correlations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using Steiger's Z-test for correlated correlations within a </w:t>
      </w:r>
      <w:ins w:id="68" w:author="Gib Hemani" w:date="2017-02-24T21:39:00Z">
        <w:r>
          <w:t>population (38).</w:t>
        </w:r>
      </w:ins>
      <w:r>
        <w:t xml:space="preserve"> It is calculated as</w:t>
      </w:r>
    </w:p>
    <w:p w14:paraId="1E454CF7" w14:textId="77777777" w:rsidR="00710E2A" w:rsidRDefault="00E948E7">
      <w:pPr>
        <w:pStyle w:val="BodyText"/>
      </w:pPr>
      <m:oMathPara>
        <m:oMathParaPr>
          <m:jc m:val="center"/>
        </m:oMathParaPr>
        <m:oMath>
          <m:r>
            <w:rPr>
              <w:rFonts w:ascii="Cambria Math" w:hAnsi="Cambria Math"/>
            </w:rPr>
            <m:t>Z=(</m:t>
          </m:r>
          <m:sSub>
            <m:sSubPr>
              <m:ctrlPr>
                <w:rPr>
                  <w:rFonts w:ascii="Cambria Math" w:hAnsi="Cambria Math"/>
                </w:rPr>
              </m:ctrlPr>
            </m:sSubPr>
            <m:e>
              <m:r>
                <w:rPr>
                  <w:rFonts w:ascii="Cambria Math" w:hAnsi="Cambria Math"/>
                </w:rPr>
                <m:t>Z</m:t>
              </m:r>
            </m:e>
            <m:sub>
              <m:r>
                <w:rPr>
                  <w:rFonts w:ascii="Cambria Math" w:hAnsi="Cambria Math"/>
                </w:rPr>
                <m:t>gx</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gy</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N-3</m:t>
                  </m:r>
                </m:e>
              </m:rad>
            </m:num>
            <m:den>
              <m:rad>
                <m:radPr>
                  <m:degHide m:val="1"/>
                  <m:ctrlPr>
                    <w:rPr>
                      <w:rFonts w:ascii="Cambria Math" w:hAnsi="Cambria Math"/>
                    </w:rPr>
                  </m:ctrlPr>
                </m:radPr>
                <m:deg/>
                <m:e>
                  <m:r>
                    <w:rPr>
                      <w:rFonts w:ascii="Cambria Math" w:hAnsi="Cambria Math"/>
                    </w:rPr>
                    <m:t>2(1-</m:t>
                  </m:r>
                  <m:sSub>
                    <m:sSubPr>
                      <m:ctrlPr>
                        <w:rPr>
                          <w:rFonts w:ascii="Cambria Math" w:hAnsi="Cambria Math"/>
                        </w:rPr>
                      </m:ctrlPr>
                    </m:sSubPr>
                    <m:e>
                      <m:r>
                        <w:rPr>
                          <w:rFonts w:ascii="Cambria Math" w:hAnsi="Cambria Math"/>
                        </w:rPr>
                        <m:t>ρ</m:t>
                      </m:r>
                    </m:e>
                    <m:sub>
                      <m:r>
                        <w:rPr>
                          <w:rFonts w:ascii="Cambria Math" w:hAnsi="Cambria Math"/>
                        </w:rPr>
                        <m:t>xy</m:t>
                      </m:r>
                    </m:sub>
                  </m:sSub>
                  <m:r>
                    <w:rPr>
                      <w:rFonts w:ascii="Cambria Math" w:hAnsi="Cambria Math"/>
                    </w:rPr>
                    <m:t>)h</m:t>
                  </m:r>
                </m:e>
              </m:rad>
            </m:den>
          </m:f>
        </m:oMath>
      </m:oMathPara>
    </w:p>
    <w:p w14:paraId="63A660EB" w14:textId="77777777" w:rsidR="00710E2A" w:rsidRDefault="00E948E7">
      <w:pPr>
        <w:pStyle w:val="FirstParagraph"/>
      </w:pPr>
      <w:proofErr w:type="gramStart"/>
      <w:r>
        <w:t>where</w:t>
      </w:r>
      <w:proofErr w:type="gramEnd"/>
      <w:r>
        <w:t xml:space="preserve"> Fisher's z-transformation is used to obtain </w:t>
      </w:r>
      <m:oMath>
        <m:sSub>
          <m:sSubPr>
            <m:ctrlPr>
              <w:rPr>
                <w:rFonts w:ascii="Cambria Math" w:hAnsi="Cambria Math"/>
              </w:rPr>
            </m:ctrlPr>
          </m:sSubPr>
          <m:e>
            <m:r>
              <w:rPr>
                <w:rFonts w:ascii="Cambria Math" w:hAnsi="Cambria Math"/>
              </w:rPr>
              <m:t>Z</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g*</m:t>
                    </m:r>
                  </m:sub>
                </m:sSub>
              </m:num>
              <m:den>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g*</m:t>
                    </m:r>
                  </m:sub>
                </m:sSub>
              </m:den>
            </m:f>
          </m:e>
        </m:d>
      </m:oMath>
      <w:r>
        <w:t>,</w:t>
      </w:r>
    </w:p>
    <w:p w14:paraId="00E0F243" w14:textId="77777777" w:rsidR="00710E2A" w:rsidRDefault="00E948E7">
      <w:pPr>
        <w:pStyle w:val="BodyText"/>
      </w:pPr>
      <m:oMathPara>
        <m:oMathParaPr>
          <m:jc m:val="center"/>
        </m:oMathParaPr>
        <m:oMath>
          <m:r>
            <w:rPr>
              <w:rFonts w:ascii="Cambria Math" w:hAnsi="Cambria Math"/>
            </w:rPr>
            <w:lastRenderedPageBreak/>
            <m:t>h=</m:t>
          </m:r>
          <m:f>
            <m:fPr>
              <m:ctrlPr>
                <w:rPr>
                  <w:rFonts w:ascii="Cambria Math" w:hAnsi="Cambria Math"/>
                </w:rPr>
              </m:ctrlPr>
            </m:fPr>
            <m:num>
              <m:r>
                <w:rPr>
                  <w:rFonts w:ascii="Cambria Math" w:hAnsi="Cambria Math"/>
                </w:rPr>
                <m:t>1-(fr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num>
            <m:den>
              <m:r>
                <w:rPr>
                  <w:rFonts w:ascii="Cambria Math" w:hAnsi="Cambria Math"/>
                </w:rPr>
                <m:t>1-r</m:t>
              </m:r>
              <m:sSup>
                <m:sSupPr>
                  <m:ctrlPr>
                    <w:rPr>
                      <w:rFonts w:ascii="Cambria Math" w:hAnsi="Cambria Math"/>
                    </w:rPr>
                  </m:ctrlPr>
                </m:sSupPr>
                <m:e>
                  <m:r>
                    <w:rPr>
                      <w:rFonts w:ascii="Cambria Math" w:hAnsi="Cambria Math"/>
                    </w:rPr>
                    <m:t>m</m:t>
                  </m:r>
                </m:e>
                <m:sup>
                  <m:r>
                    <w:rPr>
                      <w:rFonts w:ascii="Cambria Math" w:hAnsi="Cambria Math"/>
                    </w:rPr>
                    <m:t>2</m:t>
                  </m:r>
                </m:sup>
              </m:sSup>
            </m:den>
          </m:f>
        </m:oMath>
      </m:oMathPara>
    </w:p>
    <w:p w14:paraId="50BAB47A" w14:textId="77777777" w:rsidR="00710E2A" w:rsidRDefault="00E948E7">
      <w:pPr>
        <w:pStyle w:val="FirstParagraph"/>
      </w:pPr>
      <w:proofErr w:type="gramStart"/>
      <w:r>
        <w:t>where</w:t>
      </w:r>
      <w:proofErr w:type="gramEnd"/>
    </w:p>
    <w:p w14:paraId="25AA98BF" w14:textId="77777777" w:rsidR="00710E2A" w:rsidRDefault="00E948E7">
      <w:pPr>
        <w:pStyle w:val="BodyText"/>
      </w:pPr>
      <m:oMathPara>
        <m:oMathParaPr>
          <m:jc m:val="center"/>
        </m:oMathParaPr>
        <m:oMath>
          <m:r>
            <w:rPr>
              <w:rFonts w:ascii="Cambria Math" w:hAnsi="Cambria Math"/>
            </w:rPr>
            <m:t>f=</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xy</m:t>
                  </m:r>
                </m:sub>
              </m:sSub>
            </m:num>
            <m:den>
              <m:r>
                <w:rPr>
                  <w:rFonts w:ascii="Cambria Math" w:hAnsi="Cambria Math"/>
                </w:rPr>
                <m:t>2(1-r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14:paraId="1CB28FF6" w14:textId="77777777" w:rsidR="00710E2A" w:rsidRDefault="00E948E7">
      <w:pPr>
        <w:pStyle w:val="FirstParagraph"/>
      </w:pPr>
      <w:proofErr w:type="gramStart"/>
      <w:r>
        <w:t>and</w:t>
      </w:r>
      <w:proofErr w:type="gramEnd"/>
    </w:p>
    <w:p w14:paraId="0949892B" w14:textId="77777777" w:rsidR="00710E2A" w:rsidRDefault="00E948E7">
      <w:pPr>
        <w:pStyle w:val="BodyText"/>
      </w:pPr>
      <m:oMathPara>
        <m:oMathParaPr>
          <m:jc m:val="center"/>
        </m:oMathParaPr>
        <m:oMath>
          <m:r>
            <w:rPr>
              <w:rFonts w:ascii="Cambria Math" w:hAnsi="Cambria Math"/>
            </w:rPr>
            <m:t>r</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gx</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gy</m:t>
              </m:r>
            </m:sub>
            <m:sup>
              <m:r>
                <w:rPr>
                  <w:rFonts w:ascii="Cambria Math" w:hAnsi="Cambria Math"/>
                </w:rPr>
                <m:t>2</m:t>
              </m:r>
            </m:sup>
          </m:sSubSup>
          <m:r>
            <w:rPr>
              <w:rFonts w:ascii="Cambria Math" w:hAnsi="Cambria Math"/>
            </w:rPr>
            <m:t>).</m:t>
          </m:r>
        </m:oMath>
      </m:oMathPara>
    </w:p>
    <w:p w14:paraId="651FDDF5" w14:textId="77777777" w:rsidR="00710E2A" w:rsidRDefault="00E948E7">
      <w:pPr>
        <w:pStyle w:val="FirstParagraph"/>
      </w:pPr>
      <w:r>
        <w:t xml:space="preserve">The </w:t>
      </w:r>
      <m:oMath>
        <m:r>
          <w:rPr>
            <w:rFonts w:ascii="Cambria Math" w:hAnsi="Cambria Math"/>
          </w:rPr>
          <m:t>Z</m:t>
        </m:r>
      </m:oMath>
      <w:r>
        <w:t xml:space="preserve"> value is interpreted such that</w:t>
      </w:r>
    </w:p>
    <w:p w14:paraId="1292E7B5" w14:textId="77777777" w:rsidR="00710E2A" w:rsidRDefault="00E948E7">
      <w:pPr>
        <w:pStyle w:val="BodyText"/>
      </w:pPr>
      <m:oMathPara>
        <m:oMathParaPr>
          <m:jc m:val="center"/>
        </m:oMathParaPr>
        <m:oMath>
          <m:r>
            <w:rPr>
              <w:rFonts w:ascii="Cambria Math" w:hAnsi="Cambria Math"/>
            </w:rPr>
            <m:t>Z</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&gt;0,</m:t>
                    </m:r>
                  </m:e>
                  <m:e>
                    <m:r>
                      <w:rPr>
                        <w:rFonts w:ascii="Cambria Math" w:hAnsi="Cambria Math"/>
                      </w:rPr>
                      <m:t>x→y</m:t>
                    </m:r>
                  </m:e>
                </m:mr>
                <m:mr>
                  <m:e>
                    <m:r>
                      <w:rPr>
                        <w:rFonts w:ascii="Cambria Math" w:hAnsi="Cambria Math"/>
                      </w:rPr>
                      <m:t>&lt;0,</m:t>
                    </m:r>
                  </m:e>
                  <m:e>
                    <m:r>
                      <w:rPr>
                        <w:rFonts w:ascii="Cambria Math" w:hAnsi="Cambria Math"/>
                      </w:rPr>
                      <m:t>y→x</m:t>
                    </m:r>
                  </m:e>
                </m:mr>
                <m:mr>
                  <m:e>
                    <m:r>
                      <w:rPr>
                        <w:rFonts w:ascii="Cambria Math" w:hAnsi="Cambria Math"/>
                      </w:rPr>
                      <m:t>=0,</m:t>
                    </m:r>
                  </m:e>
                  <m:e>
                    <m:r>
                      <w:rPr>
                        <w:rFonts w:ascii="Cambria Math" w:hAnsi="Cambria Math"/>
                      </w:rPr>
                      <m:t>x⊥⊥y</m:t>
                    </m:r>
                  </m:e>
                </m:mr>
              </m:m>
            </m:e>
          </m:d>
        </m:oMath>
      </m:oMathPara>
    </w:p>
    <w:p w14:paraId="28CFCD38" w14:textId="77777777" w:rsidR="00710E2A" w:rsidRDefault="00E948E7">
      <w:pPr>
        <w:pStyle w:val="FirstParagraph"/>
      </w:pPr>
      <w:proofErr w:type="gramStart"/>
      <w:r>
        <w:t>and</w:t>
      </w:r>
      <w:proofErr w:type="gramEnd"/>
      <w:r>
        <w:t xml:space="preserve"> a p-value</w:t>
      </w:r>
      <w:ins w:id="69" w:author="Gib Hemani" w:date="2017-02-24T21:39:00Z">
        <w:r>
          <w:t xml:space="preserve">, </w:t>
        </w:r>
        <m:oMath>
          <m:sSub>
            <m:sSubPr>
              <m:ctrlPr>
                <w:rPr>
                  <w:rFonts w:ascii="Cambria Math" w:hAnsi="Cambria Math"/>
                </w:rPr>
              </m:ctrlPr>
            </m:sSubPr>
            <m:e>
              <m:r>
                <w:rPr>
                  <w:rFonts w:ascii="Cambria Math" w:hAnsi="Cambria Math"/>
                </w:rPr>
                <m:t>p</m:t>
              </m:r>
            </m:e>
            <m:sub>
              <m:r>
                <w:rPr>
                  <w:rFonts w:ascii="Cambria Math" w:hAnsi="Cambria Math"/>
                </w:rPr>
                <m:t>Steiger</m:t>
              </m:r>
            </m:sub>
          </m:sSub>
        </m:oMath>
      </w:ins>
      <w:r>
        <w:t xml:space="preserve"> is generated from the </w:t>
      </w:r>
      <m:oMath>
        <m:r>
          <w:rPr>
            <w:rFonts w:ascii="Cambria Math" w:hAnsi="Cambria Math"/>
          </w:rPr>
          <m:t>Z</m:t>
        </m:r>
      </m:oMath>
      <w:r>
        <w:t xml:space="preserve"> value to indicate the probability of obtaining the observed difference in correlations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under the null hypothesis that both correlations are identical.</w:t>
      </w:r>
      <w:del w:id="70" w:author="Gib Hemani" w:date="2017-02-24T21:39:00Z">
        <w:r w:rsidR="00300B1F">
          <w:delText xml:space="preserve"> The existence of causality and its direction is inferred based on the following </w:delText>
        </w:r>
        <w:commentRangeStart w:id="71"/>
        <w:r w:rsidR="00300B1F">
          <w:delText>scenarios</w:delText>
        </w:r>
        <w:commentRangeEnd w:id="71"/>
        <w:r w:rsidR="008B2B6E">
          <w:rPr>
            <w:rStyle w:val="CommentReference"/>
          </w:rPr>
          <w:commentReference w:id="71"/>
        </w:r>
        <w:r w:rsidR="00300B1F">
          <w:delText>:</w:delText>
        </w:r>
      </w:del>
    </w:p>
    <w:p w14:paraId="4700953D" w14:textId="77777777" w:rsidR="00710E2A" w:rsidRDefault="00E948E7">
      <w:pPr>
        <w:pStyle w:val="BodyText"/>
        <w:rPr>
          <w:ins w:id="72" w:author="Gib Hemani" w:date="2017-02-24T21:39:00Z"/>
        </w:rPr>
      </w:pPr>
      <w:commentRangeStart w:id="73"/>
      <w:ins w:id="74" w:author="Gib Hemani" w:date="2017-02-24T21:39:00Z">
        <w:r>
          <w:t>The</w:t>
        </w:r>
      </w:ins>
      <w:commentRangeEnd w:id="73"/>
      <w:ins w:id="75" w:author="Gib Hemani" w:date="2017-02-24T22:29:00Z">
        <w:r w:rsidR="00ED0E66">
          <w:rPr>
            <w:rStyle w:val="CommentReference"/>
          </w:rPr>
          <w:commentReference w:id="73"/>
        </w:r>
      </w:ins>
      <w:ins w:id="77" w:author="Gib Hemani" w:date="2017-02-24T21:39:00Z">
        <w:r>
          <w:t xml:space="preserve"> existence of causality and its direction is inferred based on combining information from the MR analysis and the </w:t>
        </w:r>
        <w:proofErr w:type="spellStart"/>
        <w:r>
          <w:t>Steiger</w:t>
        </w:r>
        <w:proofErr w:type="spellEnd"/>
        <w:r>
          <w:t xml:space="preserve"> test. The MR analysis indicates whether there is a potential causal relationship (</w:t>
        </w:r>
        <m:oMath>
          <m:sSub>
            <m:sSubPr>
              <m:ctrlPr>
                <w:rPr>
                  <w:rFonts w:ascii="Cambria Math" w:hAnsi="Cambria Math"/>
                </w:rPr>
              </m:ctrlPr>
            </m:sSubPr>
            <m:e>
              <m:r>
                <w:rPr>
                  <w:rFonts w:ascii="Cambria Math" w:hAnsi="Cambria Math"/>
                </w:rPr>
                <m:t>p</m:t>
              </m:r>
            </m:e>
            <m:sub>
              <m:r>
                <w:rPr>
                  <w:rFonts w:ascii="Cambria Math" w:hAnsi="Cambria Math"/>
                </w:rPr>
                <m:t>MR</m:t>
              </m:r>
            </m:sub>
          </m:sSub>
        </m:oMath>
        <w:r>
          <w:t>), and the Steiger test indicates the direction (</w:t>
        </w:r>
        <w:proofErr w:type="gramStart"/>
        <m:oMath>
          <m:r>
            <w:rPr>
              <w:rFonts w:ascii="Cambria Math" w:hAnsi="Cambria Math"/>
            </w:rPr>
            <m:t>sign(</m:t>
          </m:r>
          <w:proofErr w:type="gramEnd"/>
          <m:r>
            <w:rPr>
              <w:rFonts w:ascii="Cambria Math" w:hAnsi="Cambria Math"/>
            </w:rPr>
            <m:t>Z)</m:t>
          </m:r>
        </m:oMath>
        <w:r>
          <w:t>) of the causal relationship and the confidence of the direction ($p_{</w:t>
        </w:r>
        <w:proofErr w:type="spellStart"/>
        <w:r>
          <w:t>Steiger</w:t>
        </w:r>
        <w:proofErr w:type="spellEnd"/>
        <w:r>
          <w:t xml:space="preserve">}). For the purposes of compiling simulation results, these can be combined using an arbitrary </w:t>
        </w:r>
        <m:oMath>
          <m:r>
            <w:rPr>
              <w:rFonts w:ascii="Cambria Math" w:hAnsi="Cambria Math"/>
            </w:rPr>
            <m:t>α=0.05</m:t>
          </m:r>
        </m:oMath>
        <w:r>
          <w:t xml:space="preserve"> value:</w:t>
        </w:r>
      </w:ins>
    </w:p>
    <w:p w14:paraId="7C6A3254" w14:textId="77777777" w:rsidR="00710E2A" w:rsidRDefault="00E948E7" w:rsidP="008D006B">
      <w:pPr>
        <w:pStyle w:val="Compact"/>
        <w:numPr>
          <w:ilvl w:val="0"/>
          <w:numId w:val="5"/>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Steiger</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&lt;α</m:t>
        </m:r>
      </m:oMath>
      <w:r>
        <w:t xml:space="preserve"> and </w:t>
      </w:r>
      <m:oMath>
        <m:r>
          <w:rPr>
            <w:rFonts w:ascii="Cambria Math" w:hAnsi="Cambria Math"/>
          </w:rPr>
          <m:t>Z&gt;0</m:t>
        </m:r>
      </m:oMath>
      <w:r>
        <w:t xml:space="preserve"> then a causal association for the correct model is accepted</w:t>
      </w:r>
    </w:p>
    <w:p w14:paraId="1119B34F" w14:textId="77777777" w:rsidR="00710E2A" w:rsidRDefault="00E948E7" w:rsidP="008D006B">
      <w:pPr>
        <w:pStyle w:val="Compact"/>
        <w:numPr>
          <w:ilvl w:val="0"/>
          <w:numId w:val="5"/>
        </w:numPr>
      </w:pPr>
      <w:r>
        <w:t xml:space="preserve">If </w:t>
      </w:r>
      <m:oMath>
        <m:sSub>
          <m:sSubPr>
            <m:ctrlPr>
              <w:rPr>
                <w:rFonts w:ascii="Cambria Math" w:hAnsi="Cambria Math"/>
              </w:rPr>
            </m:ctrlPr>
          </m:sSubPr>
          <m:e>
            <m:r>
              <w:rPr>
                <w:rFonts w:ascii="Cambria Math" w:hAnsi="Cambria Math"/>
              </w:rPr>
              <m:t>p</m:t>
            </m:r>
          </m:e>
          <m:sub>
            <m:r>
              <w:rPr>
                <w:rFonts w:ascii="Cambria Math" w:hAnsi="Cambria Math"/>
              </w:rPr>
              <m:t>Steiger</m:t>
            </m:r>
          </m:sub>
        </m:sSub>
        <m:r>
          <w:rPr>
            <w:rFonts w:ascii="Cambria Math" w:hAnsi="Cambria Math"/>
          </w:rPr>
          <m:t>&lt;α</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MR</m:t>
            </m:r>
          </m:sub>
        </m:sSub>
        <m:r>
          <w:rPr>
            <w:rFonts w:ascii="Cambria Math" w:hAnsi="Cambria Math"/>
          </w:rPr>
          <m:t>&lt;α</m:t>
        </m:r>
      </m:oMath>
      <w:r>
        <w:t xml:space="preserve"> and </w:t>
      </w:r>
      <m:oMath>
        <m:r>
          <w:rPr>
            <w:rFonts w:ascii="Cambria Math" w:hAnsi="Cambria Math"/>
          </w:rPr>
          <m:t>Z&lt;0</m:t>
        </m:r>
      </m:oMath>
      <w:r>
        <w:t xml:space="preserve"> then a causal association for the incorrect model is accepted</w:t>
      </w:r>
    </w:p>
    <w:p w14:paraId="22009BAB" w14:textId="77777777" w:rsidR="00710E2A" w:rsidRDefault="00E948E7" w:rsidP="008D006B">
      <w:pPr>
        <w:pStyle w:val="Compact"/>
        <w:numPr>
          <w:ilvl w:val="0"/>
          <w:numId w:val="5"/>
        </w:numPr>
      </w:pPr>
      <w:r>
        <w:t>Otherwise no evidence for a causal relationship</w:t>
      </w:r>
    </w:p>
    <w:p w14:paraId="0C60AAEB" w14:textId="77777777" w:rsidR="00385595" w:rsidRDefault="00300B1F">
      <w:pPr>
        <w:pStyle w:val="FirstParagraph"/>
        <w:rPr>
          <w:del w:id="78" w:author="Gib Hemani" w:date="2017-02-24T21:39:00Z"/>
        </w:rPr>
      </w:pPr>
      <w:del w:id="79" w:author="Gib Hemani" w:date="2017-02-24T21:39:00Z">
        <w:r>
          <w:delText xml:space="preserve">For the purposes of compiling simulation results, we use an arbitrary </w:delText>
        </w:r>
        <m:oMath>
          <m:r>
            <w:rPr>
              <w:rFonts w:ascii="Cambria Math" w:hAnsi="Cambria Math"/>
            </w:rPr>
            <m:t>α=0.05</m:t>
          </m:r>
        </m:oMath>
        <w:r>
          <w:delText xml:space="preserve"> value.</w:delText>
        </w:r>
      </w:del>
    </w:p>
    <w:p w14:paraId="7389AAE5" w14:textId="77777777" w:rsidR="00710E2A" w:rsidRDefault="00E948E7" w:rsidP="008D006B">
      <w:pPr>
        <w:pStyle w:val="FirstParagraph"/>
      </w:pPr>
      <w:r>
        <w:t xml:space="preserve">Note that the same correlation test approach can be applied to a two-sample </w:t>
      </w:r>
      <w:ins w:id="80" w:author="Gib Hemani" w:date="2017-02-24T21:39:00Z">
        <w:r>
          <w:t>MR (28)</w:t>
        </w:r>
      </w:ins>
      <w:r>
        <w:t xml:space="preserve"> setting. Two-sample MR refers to the case where the SNP-exposure association and SNP-outcome association are calculated in different samples (e.g. from publicly available summary statistics). Here the </w:t>
      </w:r>
      <w:proofErr w:type="spellStart"/>
      <w:r>
        <w:t>Steiger</w:t>
      </w:r>
      <w:proofErr w:type="spellEnd"/>
      <w:r>
        <w:t xml:space="preserve"> test of two independent correlations can be applied where.</w:t>
      </w:r>
    </w:p>
    <w:p w14:paraId="036E15DF" w14:textId="77777777" w:rsidR="00710E2A" w:rsidRDefault="00E948E7">
      <w:pPr>
        <w:pStyle w:val="BodyText"/>
      </w:pPr>
      <m:oMathPara>
        <m:oMathParaPr>
          <m:jc m:val="center"/>
        </m:oMathParaPr>
        <m:oMath>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gx</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gy</m:t>
                  </m:r>
                </m:sub>
              </m:sSub>
            </m:num>
            <m:den>
              <m:rad>
                <m:radPr>
                  <m:degHide m:val="1"/>
                  <m:ctrlPr>
                    <w:rPr>
                      <w:rFonts w:ascii="Cambria Math" w:hAnsi="Cambria Math"/>
                    </w:rPr>
                  </m:ctrlPr>
                </m:radPr>
                <m:deg/>
                <m:e>
                  <m: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-3)+1/(</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-3)</m:t>
                  </m:r>
                </m:e>
              </m:rad>
            </m:den>
          </m:f>
        </m:oMath>
      </m:oMathPara>
    </w:p>
    <w:p w14:paraId="3149B719" w14:textId="77777777" w:rsidR="00710E2A" w:rsidRDefault="00E948E7">
      <w:pPr>
        <w:pStyle w:val="FirstParagraph"/>
      </w:pPr>
      <w:r>
        <w:t xml:space="preserve">An advantage of using the </w:t>
      </w:r>
      <w:proofErr w:type="spellStart"/>
      <w:r>
        <w:t>Steiger</w:t>
      </w:r>
      <w:proofErr w:type="spellEnd"/>
      <w:r>
        <w:t xml:space="preserve"> test in the </w:t>
      </w:r>
      <w:proofErr w:type="gramStart"/>
      <w:r>
        <w:t>two sample</w:t>
      </w:r>
      <w:proofErr w:type="gramEnd"/>
      <w:r>
        <w:t xml:space="preserve"> context is that it can compare correlations in independent samples where sample sizes are different. </w:t>
      </w:r>
      <w:proofErr w:type="spellStart"/>
      <w:r>
        <w:t>Steiger</w:t>
      </w:r>
      <w:proofErr w:type="spellEnd"/>
      <w:r>
        <w:t xml:space="preserve"> test statistics were calculated using the </w:t>
      </w:r>
      <w:proofErr w:type="spellStart"/>
      <w:r>
        <w:rPr>
          <w:i/>
        </w:rPr>
        <w:t>r.test</w:t>
      </w:r>
      <w:proofErr w:type="spellEnd"/>
      <w:r>
        <w:t xml:space="preserve"> function in the R package </w:t>
      </w:r>
      <w:r>
        <w:rPr>
          <w:i/>
        </w:rPr>
        <w:t>R/</w:t>
      </w:r>
      <w:ins w:id="81" w:author="Gib Hemani" w:date="2017-02-24T21:39:00Z">
        <w:r>
          <w:rPr>
            <w:i/>
          </w:rPr>
          <w:t>psych</w:t>
        </w:r>
        <w:r>
          <w:t xml:space="preserve"> (39).</w:t>
        </w:r>
      </w:ins>
    </w:p>
    <w:p w14:paraId="7401FE90" w14:textId="77777777" w:rsidR="00710E2A" w:rsidRDefault="00E948E7">
      <w:pPr>
        <w:pStyle w:val="Heading3"/>
      </w:pPr>
      <w:bookmarkStart w:id="82" w:name="causal-direction-sensitivity-analysis"/>
      <w:bookmarkEnd w:id="82"/>
      <w:r>
        <w:lastRenderedPageBreak/>
        <w:t>Causal direction sensitivity analysis</w:t>
      </w:r>
    </w:p>
    <w:p w14:paraId="0B8FDB45" w14:textId="77777777" w:rsidR="00710E2A" w:rsidRDefault="00E948E7">
      <w:pPr>
        <w:pStyle w:val="FirstParagraph"/>
      </w:pPr>
      <w:proofErr w:type="gramStart"/>
      <w:r>
        <w:t xml:space="preserve">The </w:t>
      </w:r>
      <w:proofErr w:type="spellStart"/>
      <w:r>
        <w:t>Steiger</w:t>
      </w:r>
      <w:proofErr w:type="spellEnd"/>
      <w:r>
        <w:t xml:space="preserve"> test for inferring if </w:t>
      </w:r>
      <m:oMath>
        <m:r>
          <w:rPr>
            <w:rFonts w:ascii="Cambria Math" w:hAnsi="Cambria Math"/>
          </w:rPr>
          <m:t>x→y</m:t>
        </m:r>
      </m:oMath>
      <w:r>
        <w:t xml:space="preserve"> is based on evaluating </w:t>
      </w:r>
      <m:oMath>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gy</m:t>
            </m:r>
          </m:sub>
        </m:sSub>
      </m:oMath>
      <w:r>
        <w:t>.</w:t>
      </w:r>
      <w:proofErr w:type="gramEnd"/>
      <w:r>
        <w:t xml:space="preserve"> However,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are underestimated if </w:t>
      </w:r>
      <m:oMath>
        <m:r>
          <w:rPr>
            <w:rFonts w:ascii="Cambria Math" w:hAnsi="Cambria Math"/>
          </w:rPr>
          <m:t>x</m:t>
        </m:r>
      </m:oMath>
      <w:r>
        <w:t xml:space="preserve"> and </w:t>
      </w:r>
      <m:oMath>
        <m:r>
          <w:rPr>
            <w:rFonts w:ascii="Cambria Math" w:hAnsi="Cambria Math"/>
          </w:rPr>
          <m:t>y</m:t>
        </m:r>
      </m:oMath>
      <w:r>
        <w:t xml:space="preserve"> are measured imprecisely. If, for example, </w:t>
      </w:r>
      <m:oMath>
        <m:r>
          <w:rPr>
            <w:rFonts w:ascii="Cambria Math" w:hAnsi="Cambria Math"/>
          </w:rPr>
          <m:t>x</m:t>
        </m:r>
      </m:oMath>
      <w:r>
        <w:t xml:space="preserve"> has lower measurement precision than </w:t>
      </w:r>
      <m:oMath>
        <m:r>
          <w:rPr>
            <w:rFonts w:ascii="Cambria Math" w:hAnsi="Cambria Math"/>
          </w:rPr>
          <m:t>y</m:t>
        </m:r>
      </m:oMath>
      <w:r>
        <w:t xml:space="preserve"> then we might empirically obtain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&lt;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because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could be underestimated more than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w:t>
      </w:r>
    </w:p>
    <w:p w14:paraId="28DB8A69" w14:textId="77777777" w:rsidR="00710E2A" w:rsidRDefault="00E948E7">
      <w:pPr>
        <w:pStyle w:val="BodyText"/>
      </w:pPr>
      <w:r>
        <w:t xml:space="preserve">As we show in Appendix 2 it is possible to infer the bounds of measurement error on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or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given known genetic associations. The maximum measurement error of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because it is known that at least that much of the variance has been explained in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by </w:t>
      </w:r>
      <m:oMath>
        <m:r>
          <w:rPr>
            <w:rFonts w:ascii="Cambria Math" w:hAnsi="Cambria Math"/>
          </w:rPr>
          <m:t>g</m:t>
        </m:r>
      </m:oMath>
      <w:r>
        <w:t xml:space="preserve">. The minimum is 0, denoting perfectly measured trait values (the same logic applies to </w:t>
      </w:r>
      <m:oMath>
        <m:sSub>
          <m:sSubPr>
            <m:ctrlPr>
              <w:rPr>
                <w:rFonts w:ascii="Cambria Math" w:hAnsi="Cambria Math"/>
              </w:rPr>
            </m:ctrlPr>
          </m:sSubPr>
          <m:e>
            <m:r>
              <w:rPr>
                <w:rFonts w:ascii="Cambria Math" w:hAnsi="Cambria Math"/>
              </w:rPr>
              <m:t>y</m:t>
            </m:r>
          </m:e>
          <m:sub>
            <m:r>
              <w:rPr>
                <w:rFonts w:ascii="Cambria Math" w:hAnsi="Cambria Math"/>
              </w:rPr>
              <m:t>o</m:t>
            </m:r>
          </m:sub>
        </m:sSub>
      </m:oMath>
      <w:r>
        <w:t>). It is possible to simulate what the inferred causal direction would be for all values within these bounds.</w:t>
      </w:r>
    </w:p>
    <w:p w14:paraId="0959954C" w14:textId="77777777" w:rsidR="00710E2A" w:rsidRDefault="00E948E7">
      <w:pPr>
        <w:pStyle w:val="BodyText"/>
      </w:pPr>
      <w:r>
        <w:t xml:space="preserve">To evaluate how reliable, </w:t>
      </w:r>
      <m:oMath>
        <m:r>
          <w:rPr>
            <w:rFonts w:ascii="Cambria Math" w:hAnsi="Cambria Math"/>
          </w:rPr>
          <m:t>R</m:t>
        </m:r>
      </m:oMath>
      <w:r>
        <w:t xml:space="preserve">, the inference of the causal direction is to potential measurement error in </w:t>
      </w:r>
      <m:oMath>
        <m:r>
          <w:rPr>
            <w:rFonts w:ascii="Cambria Math" w:hAnsi="Cambria Math"/>
          </w:rPr>
          <m:t>x</m:t>
        </m:r>
      </m:oMath>
      <w:r>
        <w:t xml:space="preserve"> and </w:t>
      </w:r>
      <m:oMath>
        <m:r>
          <w:rPr>
            <w:rFonts w:ascii="Cambria Math" w:hAnsi="Cambria Math"/>
          </w:rPr>
          <m:t>y</m:t>
        </m:r>
      </m:oMath>
      <w:r>
        <w:t xml:space="preserve"> we need to predict the values of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for those values of measurement error. We integrate over the entire range of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values for possible measurement error values. We find the ratio of the volume that agrees with the inferred direction of causality over the volume that disagrees with the inferred direction of causality. A ratio </w:t>
      </w:r>
      <m:oMath>
        <m:r>
          <w:rPr>
            <w:rFonts w:ascii="Cambria Math" w:hAnsi="Cambria Math"/>
          </w:rPr>
          <m:t>R=1</m:t>
        </m:r>
      </m:oMath>
      <w:r>
        <w:t xml:space="preserve"> indicates that the inferred causal direction is highly sensitive to measurement error, with equal weight of the measurement error parameter space supporting both directions of causality. In general, the </w:t>
      </w:r>
      <m:oMath>
        <m:r>
          <w:rPr>
            <w:rFonts w:ascii="Cambria Math" w:hAnsi="Cambria Math"/>
          </w:rPr>
          <m:t>R</m:t>
        </m:r>
      </m:oMath>
      <w:r>
        <w:t xml:space="preserve"> value denotes that the inferred direction of causality is </w:t>
      </w:r>
      <m:oMath>
        <m:r>
          <w:rPr>
            <w:rFonts w:ascii="Cambria Math" w:hAnsi="Cambria Math"/>
          </w:rPr>
          <m:t>R</m:t>
        </m:r>
      </m:oMath>
      <w:r>
        <w:t xml:space="preserve"> times more likely to be the empirical result than the opposite direction. Full details are provided in Appendix 2.</w:t>
      </w:r>
    </w:p>
    <w:p w14:paraId="4CC12C19" w14:textId="77777777" w:rsidR="00710E2A" w:rsidRDefault="00E948E7">
      <w:pPr>
        <w:pStyle w:val="Heading3"/>
      </w:pPr>
      <w:bookmarkStart w:id="83" w:name="simulations"/>
      <w:bookmarkEnd w:id="83"/>
      <w:r>
        <w:t>Simulations</w:t>
      </w:r>
    </w:p>
    <w:p w14:paraId="29C58A5C" w14:textId="77777777" w:rsidR="00710E2A" w:rsidRDefault="00E948E7">
      <w:pPr>
        <w:pStyle w:val="FirstParagraph"/>
      </w:pPr>
      <w:r>
        <w:t xml:space="preserve">Simulations were conducted by creating variables of sample size </w:t>
      </w:r>
      <m:oMath>
        <m:r>
          <w:rPr>
            <w:rFonts w:ascii="Cambria Math" w:hAnsi="Cambria Math"/>
          </w:rPr>
          <m:t>n</m:t>
        </m:r>
      </m:oMath>
      <w:r>
        <w:t xml:space="preserve"> for the exposure </w:t>
      </w:r>
      <m:oMath>
        <m:r>
          <w:rPr>
            <w:rFonts w:ascii="Cambria Math" w:hAnsi="Cambria Math"/>
          </w:rPr>
          <m:t>x</m:t>
        </m:r>
      </m:oMath>
      <w:r>
        <w:t xml:space="preserve">, the measured values of the exposure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the outcome </w:t>
      </w:r>
      <m:oMath>
        <m:r>
          <w:rPr>
            <w:rFonts w:ascii="Cambria Math" w:hAnsi="Cambria Math"/>
          </w:rPr>
          <m:t>y</m:t>
        </m:r>
      </m:oMath>
      <w:r>
        <w:t xml:space="preserve">, the measured values of the outcome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and the instrument </w:t>
      </w:r>
      <m:oMath>
        <m:r>
          <w:rPr>
            <w:rFonts w:ascii="Cambria Math" w:hAnsi="Cambria Math"/>
          </w:rPr>
          <m:t>g</m:t>
        </m:r>
      </m:oMath>
      <w:r>
        <w:t xml:space="preserve">. One of two models are simulated, the "causal model" where </w:t>
      </w:r>
      <m:oMath>
        <m:r>
          <w:rPr>
            <w:rFonts w:ascii="Cambria Math" w:hAnsi="Cambria Math"/>
          </w:rPr>
          <m:t>x</m:t>
        </m:r>
      </m:oMath>
      <w:r>
        <w:t xml:space="preserve"> causes </w:t>
      </w:r>
      <m:oMath>
        <m:r>
          <w:rPr>
            <w:rFonts w:ascii="Cambria Math" w:hAnsi="Cambria Math"/>
          </w:rPr>
          <m:t>y</m:t>
        </m:r>
      </m:oMath>
      <w:r>
        <w:t xml:space="preserve"> and </w:t>
      </w:r>
      <m:oMath>
        <m:r>
          <w:rPr>
            <w:rFonts w:ascii="Cambria Math" w:hAnsi="Cambria Math"/>
          </w:rPr>
          <m:t>g</m:t>
        </m:r>
      </m:oMath>
      <w:r>
        <w:t xml:space="preserve"> is an instrument for </w:t>
      </w:r>
      <m:oMath>
        <m:r>
          <w:rPr>
            <w:rFonts w:ascii="Cambria Math" w:hAnsi="Cambria Math"/>
          </w:rPr>
          <m:t>x</m:t>
        </m:r>
      </m:oMath>
      <w:r>
        <w:t xml:space="preserve">; or the "non-causal model" where </w:t>
      </w:r>
      <m:oMath>
        <m:r>
          <w:rPr>
            <w:rFonts w:ascii="Cambria Math" w:hAnsi="Cambria Math"/>
          </w:rPr>
          <m:t>g</m:t>
        </m:r>
      </m:oMath>
      <w:r>
        <w:t xml:space="preserve"> influences a confounder </w:t>
      </w:r>
      <m:oMath>
        <m:r>
          <w:rPr>
            <w:rFonts w:ascii="Cambria Math" w:hAnsi="Cambria Math"/>
          </w:rPr>
          <m:t>u</m:t>
        </m:r>
      </m:oMath>
      <w:r>
        <w:t xml:space="preserve"> which in turn causes both </w:t>
      </w:r>
      <m:oMath>
        <m:r>
          <w:rPr>
            <w:rFonts w:ascii="Cambria Math" w:hAnsi="Cambria Math"/>
          </w:rPr>
          <m:t>x</m:t>
        </m:r>
      </m:oMath>
      <w:r>
        <w:t xml:space="preserve"> and </w:t>
      </w:r>
      <m:oMath>
        <m:r>
          <w:rPr>
            <w:rFonts w:ascii="Cambria Math" w:hAnsi="Cambria Math"/>
          </w:rPr>
          <m:t>y</m:t>
        </m:r>
      </m:oMath>
      <w:r>
        <w:t xml:space="preserve">. Here </w:t>
      </w:r>
      <m:oMath>
        <m:r>
          <w:rPr>
            <w:rFonts w:ascii="Cambria Math" w:hAnsi="Cambria Math"/>
          </w:rPr>
          <m:t>x</m:t>
        </m:r>
      </m:oMath>
      <w:r>
        <w:t xml:space="preserve"> and </w:t>
      </w:r>
      <m:oMath>
        <m:r>
          <w:rPr>
            <w:rFonts w:ascii="Cambria Math" w:hAnsi="Cambria Math"/>
          </w:rPr>
          <m:t>y</m:t>
        </m:r>
      </m:oMath>
      <w:r>
        <w:t xml:space="preserve"> are correlated but not causally related. Each variable in the causal model was simulated such that:</w:t>
      </w:r>
    </w:p>
    <w:p w14:paraId="1A59A5A5"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e>
              <m:e>
                <m:r>
                  <w:rPr>
                    <w:rFonts w:ascii="Cambria Math" w:hAnsi="Cambria Math"/>
                  </w:rPr>
                  <m:t>∼Binom(2,0.5)</m:t>
                </m:r>
              </m:e>
            </m:m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sSub>
                  <m:sSubPr>
                    <m:ctrlPr>
                      <w:rPr>
                        <w:rFonts w:ascii="Cambria Math" w:hAnsi="Cambria Math"/>
                      </w:rPr>
                    </m:ctrlPr>
                  </m:sSubPr>
                  <m:e>
                    <m:r>
                      <w:rPr>
                        <w:rFonts w:ascii="Cambria Math" w:hAnsi="Cambria Math"/>
                      </w:rPr>
                      <m:t>x</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e>
            </m:mr>
            <m:mr>
              <m:e>
                <m:sSub>
                  <m:sSubPr>
                    <m:ctrlPr>
                      <w:rPr>
                        <w:rFonts w:ascii="Cambria Math" w:hAnsi="Cambria Math"/>
                      </w:rPr>
                    </m:ctrlPr>
                  </m:sSubPr>
                  <m:e>
                    <m:r>
                      <w:rPr>
                        <w:rFonts w:ascii="Cambria Math" w:hAnsi="Cambria Math"/>
                      </w:rPr>
                      <m:t>y</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ϵ</m:t>
                    </m:r>
                  </m:e>
                  <m:sub>
                    <m:r>
                      <w:rPr>
                        <w:rFonts w:ascii="Cambria Math" w:hAnsi="Cambria Math"/>
                      </w:rPr>
                      <m:t>my</m:t>
                    </m:r>
                  </m:sub>
                </m:sSub>
              </m:e>
            </m:mr>
          </m:m>
        </m:oMath>
      </m:oMathPara>
    </w:p>
    <w:p w14:paraId="7C346395" w14:textId="77777777" w:rsidR="00710E2A" w:rsidRDefault="00E948E7">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ϵ</m:t>
            </m:r>
          </m:e>
          <m:sub>
            <m:r>
              <w:rPr>
                <w:rFonts w:ascii="Cambria Math" w:hAnsi="Cambria Math"/>
              </w:rPr>
              <m:t>m*</m:t>
            </m:r>
          </m:sub>
        </m:sSub>
        <m:r>
          <w:rPr>
            <w:rFonts w:ascii="Cambria Math" w:hAnsi="Cambria Math"/>
          </w:rPr>
          <m:t>∼N(0,</m:t>
        </m:r>
        <m:sSubSup>
          <m:sSubSupPr>
            <m:ctrlPr>
              <w:rPr>
                <w:rFonts w:ascii="Cambria Math" w:hAnsi="Cambria Math"/>
              </w:rPr>
            </m:ctrlPr>
          </m:sSubSupPr>
          <m:e>
            <m:r>
              <w:rPr>
                <w:rFonts w:ascii="Cambria Math" w:hAnsi="Cambria Math"/>
              </w:rPr>
              <m:t>σ</m:t>
            </m:r>
          </m:e>
          <m:sub>
            <m:r>
              <w:rPr>
                <w:rFonts w:ascii="Cambria Math" w:hAnsi="Cambria Math"/>
              </w:rPr>
              <m:t>m*</m:t>
            </m:r>
          </m:sub>
          <m:sup>
            <m:r>
              <w:rPr>
                <w:rFonts w:ascii="Cambria Math" w:hAnsi="Cambria Math"/>
              </w:rPr>
              <m:t>2</m:t>
            </m:r>
          </m:sup>
        </m:sSubSup>
        <m:r>
          <w:rPr>
            <w:rFonts w:ascii="Cambria Math" w:hAnsi="Cambria Math"/>
          </w:rPr>
          <m:t>)</m:t>
        </m:r>
      </m:oMath>
      <w:r>
        <w:t xml:space="preserve">,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are parameters that represent non-differential measurement error into the exposure variable </w:t>
      </w:r>
      <m:oMath>
        <m:r>
          <w:rPr>
            <w:rFonts w:ascii="Cambria Math" w:hAnsi="Cambria Math"/>
          </w:rPr>
          <m:t>x</m:t>
        </m:r>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my</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my</m:t>
            </m:r>
          </m:sub>
        </m:sSub>
      </m:oMath>
      <w:r>
        <w:t xml:space="preserve"> are parameters for non-differential measurement error in the outcome </w:t>
      </w:r>
      <m:oMath>
        <m:r>
          <w:rPr>
            <w:rFonts w:ascii="Cambria Math" w:hAnsi="Cambria Math"/>
          </w:rPr>
          <m:t>y</m:t>
        </m:r>
      </m:oMath>
      <w:r>
        <w:t>. Similarly in the non-causal model:</w:t>
      </w:r>
    </w:p>
    <w:p w14:paraId="00DD57A0"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g</m:t>
                </m:r>
              </m:e>
              <m:e>
                <m:r>
                  <w:rPr>
                    <w:rFonts w:ascii="Cambria Math" w:hAnsi="Cambria Math"/>
                  </w:rPr>
                  <m:t>∼Binom(2,0.5)</m:t>
                </m:r>
              </m:e>
            </m:mr>
            <m:mr>
              <m:e>
                <m:r>
                  <w:rPr>
                    <w:rFonts w:ascii="Cambria Math" w:hAnsi="Cambria Math"/>
                  </w:rPr>
                  <m:t>u</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u</m:t>
                    </m:r>
                  </m:sub>
                </m:sSub>
                <m:r>
                  <w:rPr>
                    <w:rFonts w:ascii="Cambria Math" w:hAnsi="Cambria Math"/>
                  </w:rPr>
                  <m:t>u+</m:t>
                </m:r>
                <m:sSub>
                  <m:sSubPr>
                    <m:ctrlPr>
                      <w:rPr>
                        <w:rFonts w:ascii="Cambria Math" w:hAnsi="Cambria Math"/>
                      </w:rPr>
                    </m:ctrlPr>
                  </m:sSubPr>
                  <m:e>
                    <m:r>
                      <w:rPr>
                        <w:rFonts w:ascii="Cambria Math" w:hAnsi="Cambria Math"/>
                      </w:rPr>
                      <m:t>ϵ</m:t>
                    </m:r>
                  </m:e>
                  <m:sub>
                    <m:sSub>
                      <m:sSubPr>
                        <m:ctrlPr>
                          <w:rPr>
                            <w:rFonts w:ascii="Cambria Math" w:hAnsi="Cambria Math"/>
                          </w:rPr>
                        </m:ctrlPr>
                      </m:sSubPr>
                      <m:e>
                        <m:r>
                          <w:rPr>
                            <w:rFonts w:ascii="Cambria Math" w:hAnsi="Cambria Math"/>
                          </w:rPr>
                          <m:t>u</m:t>
                        </m:r>
                      </m:e>
                      <m:sub>
                        <m:r>
                          <w:rPr>
                            <w:rFonts w:ascii="Cambria Math" w:hAnsi="Cambria Math"/>
                          </w:rPr>
                          <m:t>x</m:t>
                        </m:r>
                      </m:sub>
                    </m:sSub>
                  </m:sub>
                </m:sSub>
              </m:e>
            </m:mr>
            <m:mr>
              <m:e>
                <m:sSub>
                  <m:sSubPr>
                    <m:ctrlPr>
                      <w:rPr>
                        <w:rFonts w:ascii="Cambria Math" w:hAnsi="Cambria Math"/>
                      </w:rPr>
                    </m:ctrlPr>
                  </m:sSubPr>
                  <m:e>
                    <m:r>
                      <w:rPr>
                        <w:rFonts w:ascii="Cambria Math" w:hAnsi="Cambria Math"/>
                      </w:rPr>
                      <m:t>x</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m:t>
                    </m:r>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u</m:t>
                    </m:r>
                  </m:sub>
                </m:sSub>
                <m:r>
                  <w:rPr>
                    <w:rFonts w:ascii="Cambria Math" w:hAnsi="Cambria Math"/>
                  </w:rPr>
                  <m:t>u+</m:t>
                </m:r>
                <m:sSub>
                  <m:sSubPr>
                    <m:ctrlPr>
                      <w:rPr>
                        <w:rFonts w:ascii="Cambria Math" w:hAnsi="Cambria Math"/>
                      </w:rPr>
                    </m:ctrlPr>
                  </m:sSubPr>
                  <m:e>
                    <m:r>
                      <w:rPr>
                        <w:rFonts w:ascii="Cambria Math" w:hAnsi="Cambria Math"/>
                      </w:rPr>
                      <m:t>ϵ</m:t>
                    </m:r>
                  </m:e>
                  <m:sub>
                    <m:sSub>
                      <m:sSubPr>
                        <m:ctrlPr>
                          <w:rPr>
                            <w:rFonts w:ascii="Cambria Math" w:hAnsi="Cambria Math"/>
                          </w:rPr>
                        </m:ctrlPr>
                      </m:sSubPr>
                      <m:e>
                        <m:r>
                          <w:rPr>
                            <w:rFonts w:ascii="Cambria Math" w:hAnsi="Cambria Math"/>
                          </w:rPr>
                          <m:t>u</m:t>
                        </m:r>
                      </m:e>
                      <m:sub>
                        <m:r>
                          <w:rPr>
                            <w:rFonts w:ascii="Cambria Math" w:hAnsi="Cambria Math"/>
                          </w:rPr>
                          <m:t>y</m:t>
                        </m:r>
                      </m:sub>
                    </m:sSub>
                  </m:sub>
                </m:sSub>
              </m:e>
            </m:mr>
            <m:mr>
              <m:e>
                <m:sSub>
                  <m:sSubPr>
                    <m:ctrlPr>
                      <w:rPr>
                        <w:rFonts w:ascii="Cambria Math" w:hAnsi="Cambria Math"/>
                      </w:rPr>
                    </m:ctrlPr>
                  </m:sSubPr>
                  <m:e>
                    <m:r>
                      <w:rPr>
                        <w:rFonts w:ascii="Cambria Math" w:hAnsi="Cambria Math"/>
                      </w:rPr>
                      <m:t>y</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ϵ</m:t>
                    </m:r>
                  </m:e>
                  <m:sub>
                    <m:r>
                      <w:rPr>
                        <w:rFonts w:ascii="Cambria Math" w:hAnsi="Cambria Math"/>
                      </w:rPr>
                      <m:t>my</m:t>
                    </m:r>
                  </m:sub>
                </m:sSub>
              </m:e>
            </m:mr>
          </m:m>
        </m:oMath>
      </m:oMathPara>
    </w:p>
    <w:p w14:paraId="4677386B" w14:textId="77777777" w:rsidR="00710E2A" w:rsidRDefault="00E948E7">
      <w:pPr>
        <w:pStyle w:val="FirstParagraph"/>
      </w:pPr>
      <w:r>
        <w:t xml:space="preserve">All </w:t>
      </w:r>
      <m:oMath>
        <m:r>
          <w:rPr>
            <w:rFonts w:ascii="Cambria Math" w:hAnsi="Cambria Math"/>
          </w:rPr>
          <m:t>α</m:t>
        </m:r>
      </m:oMath>
      <w:r>
        <w:t xml:space="preserve"> values were set to 0, and </w:t>
      </w:r>
      <m:oMath>
        <m:r>
          <w:rPr>
            <w:rFonts w:ascii="Cambria Math" w:hAnsi="Cambria Math"/>
          </w:rPr>
          <m:t>β</m:t>
        </m:r>
      </m:oMath>
      <w:r>
        <w:t xml:space="preserve"> values set to 1. Normally distribted values of </w:t>
      </w:r>
      <m:oMath>
        <m:sSub>
          <m:sSubPr>
            <m:ctrlPr>
              <w:rPr>
                <w:rFonts w:ascii="Cambria Math" w:hAnsi="Cambria Math"/>
              </w:rPr>
            </m:ctrlPr>
          </m:sSubPr>
          <m:e>
            <m:r>
              <w:rPr>
                <w:rFonts w:ascii="Cambria Math" w:hAnsi="Cambria Math"/>
              </w:rPr>
              <m:t>ϵ</m:t>
            </m:r>
          </m:e>
          <m:sub>
            <m:r>
              <w:rPr>
                <w:rFonts w:ascii="Cambria Math" w:hAnsi="Cambria Math"/>
              </w:rPr>
              <m:t>*</m:t>
            </m:r>
          </m:sub>
        </m:sSub>
      </m:oMath>
      <w:r>
        <w:t xml:space="preserve"> were generated such that</w:t>
      </w:r>
    </w:p>
    <w:p w14:paraId="66BC298D"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cor(g,x</m:t>
                </m: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=0.1</m:t>
                </m:r>
              </m:e>
            </m:mr>
            <m:mr>
              <m:e>
                <m:r>
                  <w:rPr>
                    <w:rFonts w:ascii="Cambria Math" w:hAnsi="Cambria Math"/>
                  </w:rPr>
                  <m:t>cor(g,u</m:t>
                </m: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=0.1</m:t>
                </m:r>
              </m:e>
            </m:mr>
            <m:mr>
              <m:e>
                <m:r>
                  <w:rPr>
                    <w:rFonts w:ascii="Cambria Math" w:hAnsi="Cambria Math"/>
                  </w:rPr>
                  <m:t>cor(x,y</m:t>
                </m:r>
                <m:sSup>
                  <m:sSupPr>
                    <m:ctrlPr>
                      <w:rPr>
                        <w:rFonts w:ascii="Cambria Math" w:hAnsi="Cambria Math"/>
                      </w:rPr>
                    </m:ctrlPr>
                  </m:sSupPr>
                  <m:e>
                    <m:r>
                      <w:rPr>
                        <w:rFonts w:ascii="Cambria Math" w:hAnsi="Cambria Math"/>
                      </w:rPr>
                      <m:t>)</m:t>
                    </m:r>
                  </m:e>
                  <m:sup>
                    <m:r>
                      <w:rPr>
                        <w:rFonts w:ascii="Cambria Math" w:hAnsi="Cambria Math"/>
                      </w:rPr>
                      <m:t>2</m:t>
                    </m:r>
                  </m:sup>
                </m:sSup>
              </m:e>
              <m:e>
                <m:r>
                  <w:rPr>
                    <w:rFonts w:ascii="Cambria Math" w:hAnsi="Cambria Math"/>
                  </w:rPr>
                  <m:t>={0.2,0.4,0.6,0.8}</m:t>
                </m:r>
              </m:e>
            </m:mr>
            <m:mr>
              <m:e>
                <m:sSubSup>
                  <m:sSubSupPr>
                    <m:ctrlPr>
                      <w:rPr>
                        <w:rFonts w:ascii="Cambria Math" w:hAnsi="Cambria Math"/>
                      </w:rPr>
                    </m:ctrlPr>
                  </m:sSubSupPr>
                  <m:e>
                    <m:r>
                      <w:rPr>
                        <w:rFonts w:ascii="Cambria Math" w:hAnsi="Cambria Math"/>
                      </w:rPr>
                      <m:t>σ</m:t>
                    </m:r>
                  </m:e>
                  <m:sub>
                    <m:r>
                      <w:rPr>
                        <w:rFonts w:ascii="Cambria Math" w:hAnsi="Cambria Math"/>
                      </w:rPr>
                      <m:t>mx</m:t>
                    </m:r>
                  </m:sub>
                  <m:sup>
                    <m:r>
                      <w:rPr>
                        <w:rFonts w:ascii="Cambria Math" w:hAnsi="Cambria Math"/>
                      </w:rPr>
                      <m:t>2</m:t>
                    </m:r>
                  </m:sup>
                </m:sSubSup>
              </m:e>
              <m:e>
                <m:r>
                  <w:rPr>
                    <w:rFonts w:ascii="Cambria Math" w:hAnsi="Cambria Math"/>
                  </w:rPr>
                  <m:t>={0,0.2,0.4,0.6,0.8,1}</m:t>
                </m:r>
              </m:e>
            </m:mr>
            <m:mr>
              <m:e>
                <m:sSubSup>
                  <m:sSubSupPr>
                    <m:ctrlPr>
                      <w:rPr>
                        <w:rFonts w:ascii="Cambria Math" w:hAnsi="Cambria Math"/>
                      </w:rPr>
                    </m:ctrlPr>
                  </m:sSubSupPr>
                  <m:e>
                    <m:r>
                      <w:rPr>
                        <w:rFonts w:ascii="Cambria Math" w:hAnsi="Cambria Math"/>
                      </w:rPr>
                      <m:t>σ</m:t>
                    </m:r>
                  </m:e>
                  <m:sub>
                    <m:r>
                      <w:rPr>
                        <w:rFonts w:ascii="Cambria Math" w:hAnsi="Cambria Math"/>
                      </w:rPr>
                      <m:t>my</m:t>
                    </m:r>
                  </m:sub>
                  <m:sup>
                    <m:r>
                      <w:rPr>
                        <w:rFonts w:ascii="Cambria Math" w:hAnsi="Cambria Math"/>
                      </w:rPr>
                      <m:t>2</m:t>
                    </m:r>
                  </m:sup>
                </m:sSubSup>
              </m:e>
              <m:e>
                <m:r>
                  <w:rPr>
                    <w:rFonts w:ascii="Cambria Math" w:hAnsi="Cambria Math"/>
                  </w:rPr>
                  <m:t>={0,0.2,0.4,0.6,0.8,1}</m:t>
                </m:r>
              </m:e>
            </m:mr>
            <m:mr>
              <m:e>
                <m:r>
                  <w:rPr>
                    <w:rFonts w:ascii="Cambria Math" w:hAnsi="Cambria Math"/>
                  </w:rPr>
                  <m:t>n</m:t>
                </m:r>
              </m:e>
              <m:e>
                <m:r>
                  <w:rPr>
                    <w:rFonts w:ascii="Cambria Math" w:hAnsi="Cambria Math"/>
                  </w:rPr>
                  <m:t>={100,1000,10000}</m:t>
                </m:r>
              </m:e>
            </m:mr>
          </m:m>
        </m:oMath>
      </m:oMathPara>
    </w:p>
    <w:p w14:paraId="5B92F2DE" w14:textId="77777777" w:rsidR="00710E2A" w:rsidRDefault="00E948E7">
      <w:pPr>
        <w:pStyle w:val="FirstParagraph"/>
      </w:pPr>
      <w:proofErr w:type="gramStart"/>
      <w:r>
        <w:t>giving</w:t>
      </w:r>
      <w:proofErr w:type="gramEnd"/>
      <w:r>
        <w:t xml:space="preserve">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 </w:t>
      </w:r>
      <w:proofErr w:type="gramStart"/>
      <m:oMath>
        <m:r>
          <w:rPr>
            <w:rFonts w:ascii="Cambria Math" w:hAnsi="Cambria Math"/>
          </w:rPr>
          <m:t>cor(</m:t>
        </m:r>
        <w:proofErr w:type="gramEnd"/>
        <m:r>
          <w:rPr>
            <w:rFonts w:ascii="Cambria Math" w:hAnsi="Cambria Math"/>
          </w:rPr>
          <m:t>g,x)</m:t>
        </m:r>
      </m:oMath>
      <w:r>
        <w:t xml:space="preserve"> and </w:t>
      </w:r>
      <m:oMath>
        <m:r>
          <w:rPr>
            <w:rFonts w:ascii="Cambria Math" w:hAnsi="Cambria Math"/>
          </w:rPr>
          <m:t>cor(g,u)</m:t>
        </m:r>
      </m:oMath>
      <w:r>
        <w:t>.</w:t>
      </w:r>
    </w:p>
    <w:p w14:paraId="2F7C1706" w14:textId="77777777" w:rsidR="00710E2A" w:rsidRDefault="00E948E7">
      <w:pPr>
        <w:pStyle w:val="Heading2"/>
      </w:pPr>
      <w:bookmarkStart w:id="84" w:name="two-sample-mr"/>
      <w:bookmarkEnd w:id="84"/>
      <w:r>
        <w:t>Two sample MR</w:t>
      </w:r>
    </w:p>
    <w:p w14:paraId="468C1BFE" w14:textId="77777777" w:rsidR="00710E2A" w:rsidRDefault="00E948E7">
      <w:pPr>
        <w:pStyle w:val="FirstParagraph"/>
      </w:pPr>
      <w:r>
        <w:t xml:space="preserve">Two </w:t>
      </w:r>
      <w:proofErr w:type="gramStart"/>
      <w:r>
        <w:t>sample</w:t>
      </w:r>
      <w:proofErr w:type="gramEnd"/>
      <w:r>
        <w:t xml:space="preserve"> </w:t>
      </w:r>
      <w:ins w:id="85" w:author="Gib Hemani" w:date="2017-02-24T21:39:00Z">
        <w:r>
          <w:t>MR (28)</w:t>
        </w:r>
      </w:ins>
      <w:r>
        <w:t xml:space="preserve"> was performed using the summary statistics for genetic influences on gene expression and DNA methylation. To do this we obtained a list of </w:t>
      </w:r>
      <w:proofErr w:type="gramStart"/>
      <w:r>
        <w:t>458 gene</w:t>
      </w:r>
      <w:proofErr w:type="gramEnd"/>
      <w:r>
        <w:t xml:space="preserve"> expression - DNA methylation associations as reported in </w:t>
      </w:r>
      <w:proofErr w:type="spellStart"/>
      <w:r>
        <w:t>Shakhbazov</w:t>
      </w:r>
      <w:proofErr w:type="spellEnd"/>
      <w:r>
        <w:t xml:space="preserve"> et </w:t>
      </w:r>
      <w:ins w:id="86" w:author="Gib Hemani" w:date="2017-02-24T21:39:00Z">
        <w:r>
          <w:t>al (40).</w:t>
        </w:r>
      </w:ins>
      <w:r>
        <w:t xml:space="preserve"> These were filtered to be located on the same chromosome, have robust correlations after correcting for multiple testing, and to share a SNP that had a robust </w:t>
      </w:r>
      <w:proofErr w:type="spellStart"/>
      <w:r>
        <w:t>cis</w:t>
      </w:r>
      <w:proofErr w:type="spellEnd"/>
      <w:r>
        <w:t xml:space="preserve">-acting effect on both the DNA methylation probe and the gene expression probe. Because only summary statistics were available (effect, standard error, effect allele, sample size, p-values) for the instrumental SNP on the methylation and gene expression levels, the </w:t>
      </w:r>
      <w:commentRangeStart w:id="87"/>
      <w:proofErr w:type="spellStart"/>
      <w:r>
        <w:t>Steiger</w:t>
      </w:r>
      <w:proofErr w:type="spellEnd"/>
      <w:r>
        <w:t xml:space="preserve"> test of two independent correlations was used to infer the direction of causality for each of the associations</w:t>
      </w:r>
      <w:commentRangeEnd w:id="87"/>
      <w:r w:rsidR="00F730D5">
        <w:rPr>
          <w:rStyle w:val="CommentReference"/>
        </w:rPr>
        <w:commentReference w:id="87"/>
      </w:r>
      <w:r>
        <w:t xml:space="preserve">. </w:t>
      </w:r>
      <w:commentRangeStart w:id="88"/>
      <w:r>
        <w:t>The</w:t>
      </w:r>
      <w:commentRangeEnd w:id="88"/>
      <w:r w:rsidR="007607DB">
        <w:rPr>
          <w:rStyle w:val="CommentReference"/>
        </w:rPr>
        <w:commentReference w:id="88"/>
      </w:r>
      <w:r>
        <w:t xml:space="preserve"> Wald ratio test was then used to estimate the causal effect size for the estimated direction for each association.</w:t>
      </w:r>
    </w:p>
    <w:p w14:paraId="081ABED0" w14:textId="77777777" w:rsidR="00710E2A" w:rsidRDefault="00E948E7">
      <w:pPr>
        <w:pStyle w:val="BodyText"/>
      </w:pPr>
      <w:r>
        <w:t xml:space="preserve">All analysis was performed using the R programming </w:t>
      </w:r>
      <w:ins w:id="89" w:author="Gib Hemani" w:date="2017-02-24T21:39:00Z">
        <w:r>
          <w:t>language (41)</w:t>
        </w:r>
      </w:ins>
      <w:r>
        <w:t xml:space="preserve"> and code is made available at </w:t>
      </w:r>
      <w:hyperlink>
        <w:proofErr w:type="spellStart"/>
        <w:r>
          <w:rPr>
            <w:rStyle w:val="Hyperlink"/>
          </w:rPr>
          <w:t>github</w:t>
        </w:r>
        <w:proofErr w:type="spellEnd"/>
        <w:r>
          <w:rPr>
            <w:rStyle w:val="Hyperlink"/>
          </w:rPr>
          <w:t xml:space="preserve"> </w:t>
        </w:r>
        <w:proofErr w:type="spellStart"/>
        <w:r>
          <w:rPr>
            <w:rStyle w:val="Hyperlink"/>
          </w:rPr>
          <w:t>url</w:t>
        </w:r>
        <w:proofErr w:type="spellEnd"/>
        <w:r>
          <w:rPr>
            <w:rStyle w:val="Hyperlink"/>
          </w:rPr>
          <w:t xml:space="preserve"> to go here</w:t>
        </w:r>
      </w:hyperlink>
      <w:r>
        <w:t xml:space="preserve"> and implemented in the MR-Base (</w:t>
      </w:r>
      <w:hyperlink r:id="rId11">
        <w:r>
          <w:rPr>
            <w:rStyle w:val="Hyperlink"/>
          </w:rPr>
          <w:t>http://wwww.mrbase.org</w:t>
        </w:r>
      </w:hyperlink>
      <w:r>
        <w:t xml:space="preserve">) </w:t>
      </w:r>
      <w:ins w:id="90" w:author="Gib Hemani" w:date="2017-02-24T21:39:00Z">
        <w:r>
          <w:t>platform (26).</w:t>
        </w:r>
      </w:ins>
    </w:p>
    <w:p w14:paraId="0516D562" w14:textId="77777777" w:rsidR="00710E2A" w:rsidRDefault="00E948E7">
      <w:pPr>
        <w:pStyle w:val="Heading2"/>
      </w:pPr>
      <w:bookmarkStart w:id="91" w:name="results"/>
      <w:bookmarkEnd w:id="91"/>
      <w:r>
        <w:lastRenderedPageBreak/>
        <w:t>Results</w:t>
      </w:r>
    </w:p>
    <w:p w14:paraId="5804BD55" w14:textId="77777777" w:rsidR="00710E2A" w:rsidRDefault="00E948E7">
      <w:pPr>
        <w:pStyle w:val="Heading3"/>
      </w:pPr>
      <w:bookmarkStart w:id="92" w:name="mediation-based-causal-inference-under-m"/>
      <w:bookmarkEnd w:id="92"/>
      <w:r>
        <w:t>Mediation-based causal inference under measurement error</w:t>
      </w:r>
    </w:p>
    <w:p w14:paraId="48E05094" w14:textId="77777777" w:rsidR="00710E2A" w:rsidRDefault="00E948E7">
      <w:pPr>
        <w:pStyle w:val="FirstParagraph"/>
      </w:pPr>
      <w:r>
        <w:t xml:space="preserve">In the causal inference test (CIT), the 4th condition (see Methods) employs mediation for causal inference, and can be expressed as </w:t>
      </w:r>
      <w:proofErr w:type="gramStart"/>
      <m:oMath>
        <m:r>
          <w:rPr>
            <w:rFonts w:ascii="Cambria Math" w:hAnsi="Cambria Math"/>
          </w:rPr>
          <m:t>cov(</m:t>
        </m:r>
        <w:proofErr w:type="gramEnd"/>
        <m:r>
          <w:rPr>
            <w:rFonts w:ascii="Cambria Math" w:hAnsi="Cambria Math"/>
          </w:rPr>
          <m:t>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)=0</m:t>
        </m:r>
      </m:oMath>
      <w:r>
        <w:t xml:space="preserve">, where </w:t>
      </w:r>
      <m:oMath>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x</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x</m:t>
            </m:r>
          </m:sub>
        </m:sSub>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When measurement error in scale and imprecision is introduced, such that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is the measured value of </w:t>
      </w:r>
      <m:oMath>
        <m:r>
          <w:rPr>
            <w:rFonts w:ascii="Cambria Math" w:hAnsi="Cambria Math"/>
          </w:rPr>
          <m:t>y</m:t>
        </m:r>
      </m:oMath>
      <w:r>
        <w:t>, it can be shown using basic covariance properties (Appendix 1) that</w:t>
      </w:r>
    </w:p>
    <w:p w14:paraId="60800A6A"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cov(g,y-</m:t>
                </m:r>
                <m:groupChr>
                  <m:groupChrPr>
                    <m:chr m:val="^"/>
                    <m:pos m:val="top"/>
                    <m:vertJc m:val="bot"/>
                    <m:ctrlPr>
                      <w:rPr>
                        <w:rFonts w:ascii="Cambria Math" w:hAnsi="Cambria Math"/>
                      </w:rPr>
                    </m:ctrlPr>
                  </m:groupChrPr>
                  <m:e>
                    <m:r>
                      <w:rPr>
                        <w:rFonts w:ascii="Cambria Math" w:hAnsi="Cambria Math"/>
                      </w:rPr>
                      <m:t>y</m:t>
                    </m:r>
                  </m:e>
                </m:groupChr>
                <m:r>
                  <w:rPr>
                    <w:rFonts w:ascii="Cambria Math" w:hAnsi="Cambria Math"/>
                  </w:rPr>
                  <m:t>)</m:t>
                </m:r>
              </m:e>
              <m:e>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mr>
            <m: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g</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var(g)-D</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g</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var(g)</m:t>
                </m:r>
              </m:e>
            </m:mr>
          </m:m>
        </m:oMath>
      </m:oMathPara>
    </w:p>
    <w:p w14:paraId="2B1C7DBE" w14:textId="77777777" w:rsidR="00710E2A" w:rsidRDefault="00E948E7">
      <w:pPr>
        <w:pStyle w:val="FirstParagraph"/>
      </w:pPr>
      <w:proofErr w:type="gramStart"/>
      <w:r>
        <w:t>where</w:t>
      </w:r>
      <w:proofErr w:type="gramEnd"/>
    </w:p>
    <w:p w14:paraId="7F10B7D0" w14:textId="77777777" w:rsidR="00710E2A" w:rsidRDefault="00E948E7">
      <w:pPr>
        <w:pStyle w:val="BodyText"/>
      </w:pPr>
      <m:oMathPara>
        <m:oMathParaPr>
          <m:jc m:val="center"/>
        </m:oMathParaPr>
        <m:oMath>
          <m:r>
            <w:rPr>
              <w:rFonts w:ascii="Cambria Math" w:hAnsi="Cambria Math"/>
            </w:rPr>
            <m:t>D=</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oMath>
      </m:oMathPara>
    </w:p>
    <w:p w14:paraId="3F68A5F1" w14:textId="77777777" w:rsidR="00710E2A" w:rsidRDefault="00E948E7">
      <w:pPr>
        <w:pStyle w:val="FirstParagraph"/>
      </w:pPr>
      <w:r>
        <w:t xml:space="preserve">Thus an observational study will find </w:t>
      </w:r>
      <w:proofErr w:type="gramStart"/>
      <m:oMath>
        <m:r>
          <w:rPr>
            <w:rFonts w:ascii="Cambria Math" w:hAnsi="Cambria Math"/>
          </w:rPr>
          <m:t>cov(</m:t>
        </m:r>
        <w:proofErr w:type="gramEnd"/>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o</m:t>
                </m:r>
              </m:sub>
            </m:sSub>
          </m:e>
        </m:groupChr>
        <m:r>
          <w:rPr>
            <w:rFonts w:ascii="Cambria Math" w:hAnsi="Cambria Math"/>
          </w:rPr>
          <m:t>)=0</m:t>
        </m:r>
      </m:oMath>
      <w:r>
        <w:t xml:space="preserve"> when the true model is causal only when </w:t>
      </w:r>
      <m:oMath>
        <m:r>
          <w:rPr>
            <w:rFonts w:ascii="Cambria Math" w:hAnsi="Cambria Math"/>
          </w:rPr>
          <m:t>D=1</m:t>
        </m:r>
      </m:oMath>
      <w:r>
        <w:t xml:space="preserve">. Therefore, if there is any measurement error that incurs imprecision (i.e. </w:t>
      </w:r>
      <w:proofErr w:type="gramStart"/>
      <m:oMath>
        <m:r>
          <w:rPr>
            <w:rFonts w:ascii="Cambria Math" w:hAnsi="Cambria Math"/>
          </w:rPr>
          <m:t>var(</m:t>
        </m:r>
        <w:proofErr w:type="gramEnd"/>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)≠0</m:t>
        </m:r>
      </m:oMath>
      <w:r>
        <w:t xml:space="preserve">) then there will remain an association between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|x</m:t>
        </m:r>
      </m:oMath>
      <w:r>
        <w:t xml:space="preserve">, which is in violation of the the 4th condition of the CIT. Note that scale transformation of </w:t>
      </w:r>
      <m:oMath>
        <m:r>
          <w:rPr>
            <w:rFonts w:ascii="Cambria Math" w:hAnsi="Cambria Math"/>
          </w:rPr>
          <m:t>x</m:t>
        </m:r>
      </m:oMath>
      <w:r>
        <w:t xml:space="preserve"> or </w:t>
      </w:r>
      <m:oMath>
        <m:r>
          <w:rPr>
            <w:rFonts w:ascii="Cambria Math" w:hAnsi="Cambria Math"/>
          </w:rPr>
          <m:t>y</m:t>
        </m:r>
      </m:oMath>
      <w:r>
        <w:t xml:space="preserve"> without any incurred imprecision is insufficient to lead to a violation of the test statistic assumptions, and henceforth mention of measurement error will relate to imprecision unless otherwise stated.</w:t>
      </w:r>
    </w:p>
    <w:p w14:paraId="2CB2E04D" w14:textId="77777777" w:rsidR="00710E2A" w:rsidRDefault="00E948E7">
      <w:pPr>
        <w:pStyle w:val="BodyText"/>
      </w:pPr>
      <w:r>
        <w:t>We performed simulations to verify that this problem does arise using the CIT method. Figure 2 shows that when there is no measurement error in the exposure or outcome variables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=1</m:t>
        </m:r>
      </m:oMath>
      <w:r>
        <w:t>)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14:paraId="6553A3F7" w14:textId="77777777" w:rsidR="00710E2A" w:rsidRDefault="00E948E7">
      <w:pPr>
        <w:pStyle w:val="BodyText"/>
      </w:pPr>
      <w:r>
        <w:t xml:space="preserve">We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 </w:t>
      </w:r>
      <m:oMath>
        <m:r>
          <w:rPr>
            <w:rFonts w:ascii="Cambria Math" w:hAnsi="Cambria Math"/>
          </w:rPr>
          <m:t>x</m:t>
        </m:r>
      </m:oMath>
      <w:r>
        <w:t xml:space="preserve"> and </w:t>
      </w:r>
      <m:oMath>
        <m:r>
          <w:rPr>
            <w:rFonts w:ascii="Cambria Math" w:hAnsi="Cambria Math"/>
          </w:rPr>
          <m:t>y</m:t>
        </m:r>
      </m:oMath>
      <w:r>
        <w:t xml:space="preserve"> the SNP </w:t>
      </w:r>
      <m:oMath>
        <m:r>
          <w:rPr>
            <w:rFonts w:ascii="Cambria Math" w:hAnsi="Cambria Math"/>
          </w:rPr>
          <m:t>g</m:t>
        </m:r>
      </m:oMath>
      <w:r>
        <w:t xml:space="preserve"> has a primary influence, the performance of MR in detecting an association is unrelated to measurement error in the exposure. Measurement error in the outcome does reduce power, but does not induce a substantive difference in performance between CIT and MR.</w:t>
      </w:r>
    </w:p>
    <w:p w14:paraId="54C62B32" w14:textId="77777777" w:rsidR="00710E2A" w:rsidRDefault="00E948E7">
      <w:pPr>
        <w:pStyle w:val="Heading3"/>
      </w:pPr>
      <w:bookmarkStart w:id="93" w:name="using-mr-steiger-to-infer-the-direction-"/>
      <w:bookmarkEnd w:id="93"/>
      <w:r>
        <w:lastRenderedPageBreak/>
        <w:t xml:space="preserve">Using MR </w:t>
      </w:r>
      <w:proofErr w:type="spellStart"/>
      <w:r>
        <w:t>Steiger</w:t>
      </w:r>
      <w:proofErr w:type="spellEnd"/>
      <w:r>
        <w:t xml:space="preserve"> to infer the direction of causality</w:t>
      </w:r>
    </w:p>
    <w:p w14:paraId="51740FA7" w14:textId="77777777" w:rsidR="00710E2A" w:rsidRDefault="00E948E7">
      <w:pPr>
        <w:pStyle w:val="FirstParagraph"/>
      </w:pPr>
      <w:r>
        <w:t xml:space="preserve">If we do not know whether the SNP </w:t>
      </w:r>
      <m:oMath>
        <m:r>
          <w:rPr>
            <w:rFonts w:ascii="Cambria Math" w:hAnsi="Cambria Math"/>
          </w:rPr>
          <m:t>g</m:t>
        </m:r>
      </m:oMath>
      <w:r>
        <w:t xml:space="preserve"> has a primary influence on </w:t>
      </w:r>
      <m:oMath>
        <m:r>
          <w:rPr>
            <w:rFonts w:ascii="Cambria Math" w:hAnsi="Cambria Math"/>
          </w:rPr>
          <m:t>x</m:t>
        </m:r>
      </m:oMath>
      <w:r>
        <w:t xml:space="preserve"> or </w:t>
      </w:r>
      <m:oMath>
        <m:r>
          <w:rPr>
            <w:rFonts w:ascii="Cambria Math" w:hAnsi="Cambria Math"/>
          </w:rPr>
          <m:t>y</m:t>
        </m:r>
      </m:oMath>
      <w:r>
        <w:t xml:space="preserve"> then CIT can attempt to infer the causal direction. Here we introduce the MR </w:t>
      </w:r>
      <w:proofErr w:type="spellStart"/>
      <w:r>
        <w:t>Steiger</w:t>
      </w:r>
      <w:proofErr w:type="spellEnd"/>
      <w:r>
        <w:t xml:space="preserve"> approach to similarly orient the direction of causality but in an MR analysis when the underlying biology of the SNP is not fully understood.</w:t>
      </w:r>
    </w:p>
    <w:p w14:paraId="6C89687C" w14:textId="77777777" w:rsidR="00710E2A" w:rsidRDefault="00E948E7">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w:t>
      </w:r>
      <w:proofErr w:type="spellStart"/>
      <w:r>
        <w:t>Steiger</w:t>
      </w:r>
      <w:proofErr w:type="spellEnd"/>
      <w:r>
        <w:t>.</w:t>
      </w:r>
    </w:p>
    <w:p w14:paraId="6E7A4FAF" w14:textId="77777777" w:rsidR="00710E2A" w:rsidRDefault="00E948E7">
      <w:pPr>
        <w:pStyle w:val="BodyText"/>
      </w:pPr>
      <w:r>
        <w:t xml:space="preserve">We show that in the presence of measurement imprecision, </w:t>
      </w:r>
      <m:oMath>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(Appendix 2) determines the range of parameters around which the Steiger test is liable to provide the wrong direction of causality (</w:t>
      </w:r>
      <w:r>
        <w:rPr>
          <w:i/>
        </w:rPr>
        <w:t>i.e.</w:t>
      </w:r>
      <w:r>
        <w:t xml:space="preserve"> if </w:t>
      </w:r>
      <m:oMath>
        <m:r>
          <w:rPr>
            <w:rFonts w:ascii="Cambria Math" w:hAnsi="Cambria Math"/>
          </w:rPr>
          <m:t>d&gt;0</m:t>
        </m:r>
      </m:oMath>
      <w:r>
        <w:t xml:space="preserve"> then the Steiger test is likely to be correct about the causal direction). Figure 4b shows that when there is no measurement error in </w:t>
      </w:r>
      <m:oMath>
        <m:r>
          <w:rPr>
            <w:rFonts w:ascii="Cambria Math" w:hAnsi="Cambria Math"/>
          </w:rPr>
          <m:t>x</m:t>
        </m:r>
      </m:oMath>
      <w:r>
        <w:t xml:space="preserve">, the Steiger test is unlikely to infer the wrong direction of causality even if there is measurement error in </w:t>
      </w:r>
      <m:oMath>
        <m:r>
          <w:rPr>
            <w:rFonts w:ascii="Cambria Math" w:hAnsi="Cambria Math"/>
          </w:rPr>
          <m:t>y</m:t>
        </m:r>
      </m:oMath>
      <w:r>
        <w:t xml:space="preserve">. It also shows that in most cases where </w:t>
      </w:r>
      <m:oMath>
        <m:r>
          <w:rPr>
            <w:rFonts w:ascii="Cambria Math" w:hAnsi="Cambria Math"/>
          </w:rPr>
          <m:t>x</m:t>
        </m:r>
      </m:oMath>
      <w:r>
        <w:t xml:space="preserve"> is measured with error, especially when the causal effect between </w:t>
      </w:r>
      <m:oMath>
        <m:r>
          <w:rPr>
            <w:rFonts w:ascii="Cambria Math" w:hAnsi="Cambria Math"/>
          </w:rPr>
          <m:t>x</m:t>
        </m:r>
      </m:oMath>
      <w:r>
        <w:t xml:space="preserve"> and </w:t>
      </w:r>
      <m:oMath>
        <m:r>
          <w:rPr>
            <w:rFonts w:ascii="Cambria Math" w:hAnsi="Cambria Math"/>
          </w:rPr>
          <m:t>y</m:t>
        </m:r>
      </m:oMath>
      <w:r>
        <w:t xml:space="preserve"> is not very large, the sensitivity of the Steiger test to measurement error is relatively low.</w:t>
      </w:r>
    </w:p>
    <w:p w14:paraId="654FE97A" w14:textId="77777777" w:rsidR="00710E2A" w:rsidRDefault="00E948E7">
      <w:pPr>
        <w:pStyle w:val="Heading3"/>
      </w:pPr>
      <w:bookmarkStart w:id="94" w:name="comparison-of-cit-and-mr-steiger-for-obt"/>
      <w:bookmarkEnd w:id="94"/>
      <w:r>
        <w:t xml:space="preserve">Comparison of CIT and MR </w:t>
      </w:r>
      <w:proofErr w:type="spellStart"/>
      <w:r>
        <w:t>Steiger</w:t>
      </w:r>
      <w:proofErr w:type="spellEnd"/>
      <w:r>
        <w:t xml:space="preserve"> for obtaining the correct direction of causality</w:t>
      </w:r>
    </w:p>
    <w:p w14:paraId="45BCE5BB" w14:textId="77777777" w:rsidR="00710E2A" w:rsidRDefault="00E948E7">
      <w:pPr>
        <w:pStyle w:val="FirstParagraph"/>
      </w:pPr>
      <w:r>
        <w:t xml:space="preserve">We used simulations to explore the performance of the MR </w:t>
      </w:r>
      <w:proofErr w:type="spellStart"/>
      <w:r>
        <w:t>Steiger</w:t>
      </w:r>
      <w:proofErr w:type="spellEnd"/>
      <w:r>
        <w:t xml:space="preserve"> approach in comparison to CIT in terms of the rate at which a strong causal relationship is obtained for the correct direction of causality, and the rate at which a strong causal relationship is obtained where the reported direction of causality is incorrect. Simulations were performed for two models, one for a "causal model" where there was a causal relationship between </w:t>
      </w:r>
      <m:oMath>
        <m:r>
          <w:rPr>
            <w:rFonts w:ascii="Cambria Math" w:hAnsi="Cambria Math"/>
          </w:rPr>
          <m:t>x</m:t>
        </m:r>
      </m:oMath>
      <w:r>
        <w:t xml:space="preserve"> and </w:t>
      </w:r>
      <m:oMath>
        <m:r>
          <w:rPr>
            <w:rFonts w:ascii="Cambria Math" w:hAnsi="Cambria Math"/>
          </w:rPr>
          <m:t>y</m:t>
        </m:r>
      </m:oMath>
      <w:r>
        <w:t xml:space="preserve">; and one for a "non-causal model" where </w:t>
      </w:r>
      <m:oMath>
        <m:r>
          <w:rPr>
            <w:rFonts w:ascii="Cambria Math" w:hAnsi="Cambria Math"/>
          </w:rPr>
          <m:t>x</m:t>
        </m:r>
      </m:oMath>
      <w:r>
        <w:t xml:space="preserve"> and </w:t>
      </w:r>
      <m:oMath>
        <m:r>
          <w:rPr>
            <w:rFonts w:ascii="Cambria Math" w:hAnsi="Cambria Math"/>
          </w:rPr>
          <m:t>y</m:t>
        </m:r>
      </m:oMath>
      <w:r>
        <w:t xml:space="preserve"> were not causally related, but had a confounded association induced by the SNP </w:t>
      </w:r>
      <m:oMath>
        <m:r>
          <w:rPr>
            <w:rFonts w:ascii="Cambria Math" w:hAnsi="Cambria Math"/>
          </w:rPr>
          <m:t>g</m:t>
        </m:r>
      </m:oMath>
      <w:r>
        <w:t xml:space="preserve"> influencing a confounder variable </w:t>
      </w:r>
      <m:oMath>
        <m:r>
          <w:rPr>
            <w:rFonts w:ascii="Cambria Math" w:hAnsi="Cambria Math"/>
          </w:rPr>
          <m:t>u</m:t>
        </m:r>
      </m:oMath>
      <w:r>
        <w:t>.</w:t>
      </w:r>
    </w:p>
    <w:p w14:paraId="7AC60CCC" w14:textId="77777777" w:rsidR="00710E2A" w:rsidRDefault="00E948E7">
      <w:pPr>
        <w:pStyle w:val="BodyText"/>
      </w:pPr>
      <w:r>
        <w:t xml:space="preserve">Figure 5a shows that, for the "causal model", when </w:t>
      </w:r>
      <m:oMath>
        <m:r>
          <w:rPr>
            <w:rFonts w:ascii="Cambria Math" w:hAnsi="Cambria Math"/>
          </w:rPr>
          <m:t>d&lt;0</m:t>
        </m:r>
      </m:oMath>
      <w:r>
        <w:t xml:space="preserve"> the MR analysis is indeed liable to infer the wrong direction of causality, and that this erroneous result is more likely to occur with increasing sample size. However, the CIT is in general more </w:t>
      </w:r>
      <w:proofErr w:type="spellStart"/>
      <w:r>
        <w:t>fallable</w:t>
      </w:r>
      <w:proofErr w:type="spellEnd"/>
      <w:r>
        <w:t xml:space="preserve"> to reporting a robust causal association for the wrong direction of causality. When </w:t>
      </w:r>
      <m:oMath>
        <m:r>
          <w:rPr>
            <w:rFonts w:ascii="Cambria Math" w:hAnsi="Cambria Math"/>
          </w:rPr>
          <m:t>d&gt;0</m:t>
        </m:r>
      </m:oMath>
      <w:r>
        <w:t xml:space="preserve"> is satisfied we observe that in most cases the MR method has greater power to obtain evidence for causality than CIT, and always obtains the correct direction of causality. The CIT, unlike the </w:t>
      </w:r>
      <w:proofErr w:type="spellStart"/>
      <w:r>
        <w:t>Steiger</w:t>
      </w:r>
      <w:proofErr w:type="spellEnd"/>
      <w:r>
        <w:t xml:space="preserve"> test for MR, is able to distinguish the "non-causal model" from the "causal model" (Methods, Figure 5b), but it is evident that measurement error will often lead the CIT to evaluate erroneously this confounding model as being causal.</w:t>
      </w:r>
    </w:p>
    <w:p w14:paraId="1AE5F475" w14:textId="77777777" w:rsidR="00710E2A" w:rsidRDefault="00E948E7">
      <w:pPr>
        <w:pStyle w:val="Heading3"/>
      </w:pPr>
      <w:bookmarkStart w:id="95" w:name="the-causal-relationship-between-gene-exp"/>
      <w:bookmarkEnd w:id="95"/>
      <w:r>
        <w:lastRenderedPageBreak/>
        <w:t>The causal relationship between gene expression and DNA methylation levels</w:t>
      </w:r>
    </w:p>
    <w:p w14:paraId="02DFFA35" w14:textId="77777777" w:rsidR="00710E2A" w:rsidRDefault="00E948E7">
      <w:pPr>
        <w:pStyle w:val="FirstParagraph"/>
      </w:pPr>
      <w:r>
        <w:t xml:space="preserve">We used the </w:t>
      </w:r>
      <w:proofErr w:type="spellStart"/>
      <w:r>
        <w:t>Steiger</w:t>
      </w:r>
      <w:proofErr w:type="spellEnd"/>
      <w:r>
        <w:t xml:space="preserve"> test to infer the direction of causality between 458 putative associations between DNA methylation levels and gene expression levels and found that the causal direction commonly goes in both directions (Figure 6a), but assuming no or equal measurement error, DNA methylation levels were the predominant causal factor (</w:t>
      </w:r>
      <m:oMath>
        <m:r>
          <w:rPr>
            <w:rFonts w:ascii="Cambria Math" w:hAnsi="Cambria Math"/>
          </w:rPr>
          <m:t>p=1.3×</m:t>
        </m:r>
        <m:sSup>
          <m:sSupPr>
            <m:ctrlPr>
              <w:rPr>
                <w:rFonts w:ascii="Cambria Math" w:hAnsi="Cambria Math"/>
              </w:rPr>
            </m:ctrlPr>
          </m:sSupPr>
          <m:e>
            <m:r>
              <w:rPr>
                <w:rFonts w:ascii="Cambria Math" w:hAnsi="Cambria Math"/>
              </w:rPr>
              <m:t>10</m:t>
            </m:r>
          </m:e>
          <m:sup>
            <m:r>
              <w:rPr>
                <w:rFonts w:ascii="Cambria Math" w:hAnsi="Cambria Math"/>
              </w:rPr>
              <m:t>-5</m:t>
            </m:r>
          </m:sup>
        </m:sSup>
      </m:oMath>
      <w:r>
        <w:t>). The median reliability (R) of the 458 tests was 3.92 (95% CI 1.08 - 37.11). We then went on to predict the causal directions of the associations for varying levels of systematic measurement error for the different platforms. Figure 6a shows that the qualitative result of which of DNA methylation or gene expression is more commonly the causal factor is very strongly determined by measurement error.</w:t>
      </w:r>
    </w:p>
    <w:p w14:paraId="658E8497" w14:textId="77777777" w:rsidR="00710E2A" w:rsidRDefault="00E948E7">
      <w:pPr>
        <w:pStyle w:val="BodyText"/>
      </w:pPr>
      <w:r>
        <w:t xml:space="preserve">We performed two </w:t>
      </w:r>
      <w:proofErr w:type="gramStart"/>
      <w:r>
        <w:t>sample</w:t>
      </w:r>
      <w:proofErr w:type="gramEnd"/>
      <w:r>
        <w:t xml:space="preserve"> </w:t>
      </w:r>
      <w:ins w:id="96" w:author="Gib Hemani" w:date="2017-02-24T21:39:00Z">
        <w:r>
          <w:t>MR (28)</w:t>
        </w:r>
      </w:ins>
      <w:r>
        <w:t xml:space="preserve"> for each association in the direction of causality inferred by the </w:t>
      </w:r>
      <w:proofErr w:type="spellStart"/>
      <w:r>
        <w:t>Stieger</w:t>
      </w:r>
      <w:proofErr w:type="spellEnd"/>
      <w:r>
        <w:t xml:space="preserve"> test. We observed </w:t>
      </w:r>
      <w:proofErr w:type="gramStart"/>
      <w:r>
        <w:t xml:space="preserve">that the sign of the MR estimate was generally in the same direction as the Pearson correlation coefficient reported by </w:t>
      </w:r>
      <w:proofErr w:type="spellStart"/>
      <w:r>
        <w:t>Shakhbazov</w:t>
      </w:r>
      <w:proofErr w:type="spellEnd"/>
      <w:r>
        <w:t xml:space="preserve"> et </w:t>
      </w:r>
      <w:ins w:id="97" w:author="Gib Hemani" w:date="2017-02-24T21:39:00Z">
        <w:r>
          <w:t>al</w:t>
        </w:r>
        <w:proofErr w:type="gramEnd"/>
        <w:r>
          <w:t xml:space="preserve"> (40)</w:t>
        </w:r>
      </w:ins>
      <w:r>
        <w:t xml:space="preserve"> (Figure 6b). There was a moderate correlation between the absolute magnitudes of the causal correlation and the observational Pearson correlation (r = 0.45). Together these inferences suggest that even for relatively </w:t>
      </w:r>
      <w:proofErr w:type="gramStart"/>
      <w:r>
        <w:t>low level</w:t>
      </w:r>
      <w:proofErr w:type="gramEnd"/>
      <w:r>
        <w:t xml:space="preserve"> associations it is important to use causal inference methods over observational associations to infer causal effect sizes.</w:t>
      </w:r>
    </w:p>
    <w:p w14:paraId="27817DAF" w14:textId="77777777" w:rsidR="00710E2A" w:rsidRDefault="00E948E7">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w:t>
      </w:r>
      <w:ins w:id="98" w:author="Gib Hemani" w:date="2017-02-24T21:39:00Z">
        <w:r>
          <w:t>methylation</w:t>
        </w:r>
      </w:ins>
      <w:r>
        <w:t xml:space="preserve"> levels at a controlling </w:t>
      </w:r>
      <w:proofErr w:type="spellStart"/>
      <w:r>
        <w:t>CpG</w:t>
      </w:r>
      <w:proofErr w:type="spellEnd"/>
      <w:r>
        <w:t xml:space="preserve"> typically leads to increased gene expression levels, consistent with </w:t>
      </w:r>
      <w:ins w:id="99" w:author="Gib Hemani" w:date="2017-02-24T21:39:00Z">
        <w:r>
          <w:t>expectation (42).</w:t>
        </w:r>
      </w:ins>
    </w:p>
    <w:p w14:paraId="2DBF717A" w14:textId="77777777" w:rsidR="00710E2A" w:rsidRDefault="00E948E7">
      <w:pPr>
        <w:pStyle w:val="Heading2"/>
      </w:pPr>
      <w:bookmarkStart w:id="100" w:name="discussion"/>
      <w:bookmarkEnd w:id="100"/>
      <w:r>
        <w:t>Discussion</w:t>
      </w:r>
    </w:p>
    <w:p w14:paraId="24711310" w14:textId="77777777" w:rsidR="00710E2A" w:rsidRDefault="00E948E7">
      <w:pPr>
        <w:pStyle w:val="FirstParagraph"/>
      </w:pPr>
      <w:r>
        <w:t xml:space="preserve">Researchers are often confronted with the problem of making causal inferences using a statistical framework on observational data. In the epidemiological literature issues of measurement error in mediation analysis is relatively well </w:t>
      </w:r>
      <w:ins w:id="101" w:author="Gib Hemani" w:date="2017-02-24T21:39:00Z">
        <w:r>
          <w:t>explored (43).</w:t>
        </w:r>
      </w:ins>
      <w:r>
        <w:t xml:space="preserve"> Our analysis extends this to related methods such as CIT that are widely used in predominantly '</w:t>
      </w:r>
      <w:proofErr w:type="spellStart"/>
      <w:r>
        <w:t>omic</w:t>
      </w:r>
      <w:proofErr w:type="spellEnd"/>
      <w:r>
        <w:t xml:space="preserve"> data. These methods are indeed liable to the same issues as standard mediation based analysis, and specifically we show that as measurement error in the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14:paraId="20F51A11" w14:textId="77777777" w:rsidR="00710E2A" w:rsidRDefault="00E948E7">
      <w:pPr>
        <w:pStyle w:val="BodyText"/>
      </w:pPr>
      <w:r>
        <w:t xml:space="preserve">Under many circumstances a practical solution to this problem is to use </w:t>
      </w:r>
      <w:proofErr w:type="spellStart"/>
      <w:r>
        <w:t>Mendelian</w:t>
      </w:r>
      <w:proofErr w:type="spellEnd"/>
      <w:r>
        <w:t xml:space="preserve"> </w:t>
      </w:r>
      <w:proofErr w:type="spellStart"/>
      <w:r>
        <w:t>randomisation</w:t>
      </w:r>
      <w:proofErr w:type="spellEnd"/>
      <w:r>
        <w:t xml:space="preserve"> instead of methods such as the CIT or similar that are based on mediation. Inferring the existence of causality using </w:t>
      </w:r>
      <w:proofErr w:type="spellStart"/>
      <w:r>
        <w:t>Mendelian</w:t>
      </w:r>
      <w:proofErr w:type="spellEnd"/>
      <w:r>
        <w:t xml:space="preserve"> </w:t>
      </w:r>
      <w:proofErr w:type="spellStart"/>
      <w:r>
        <w:t>randomisation</w:t>
      </w:r>
      <w:proofErr w:type="spellEnd"/>
      <w:r>
        <w:t xml:space="preserve"> is robust in the face of measurement error and, if the researcher has knowledge about </w:t>
      </w:r>
      <w:r>
        <w:lastRenderedPageBreak/>
        <w:t>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w:t>
      </w:r>
      <w:proofErr w:type="spellStart"/>
      <w:r>
        <w:t>omic</w:t>
      </w:r>
      <w:proofErr w:type="spellEnd"/>
      <w:r>
        <w:t xml:space="preserve"> data, this is not the case, and methods based on mediation have been valuable in order to be able to both ascertain if there is a causal association and to infer the direction of causality. Here we have described a simple extension to </w:t>
      </w:r>
      <w:proofErr w:type="gramStart"/>
      <w:r>
        <w:t>MR which</w:t>
      </w:r>
      <w:proofErr w:type="gramEnd"/>
      <w:r>
        <w:t xml:space="preserve">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w:t>
      </w:r>
      <w:ins w:id="102" w:author="Gib Hemani" w:date="2017-02-24T21:39:00Z">
        <w:r>
          <w:t>reliability</w:t>
        </w:r>
      </w:ins>
      <w:r>
        <w:t xml:space="preserve"> of the assumed direction of causality. Second, after testing in a comprehensive range of scenarios the MR based approach is less likely to infer the wrong direction of causality compared to CIT, while substantially improving power over CIT in the cases where </w:t>
      </w:r>
      <m:oMath>
        <m:r>
          <w:rPr>
            <w:rFonts w:ascii="Cambria Math" w:hAnsi="Cambria Math"/>
          </w:rPr>
          <m:t>d&gt;0</m:t>
        </m:r>
      </m:oMath>
      <w:r>
        <w:t>.</w:t>
      </w:r>
    </w:p>
    <w:p w14:paraId="75F5BC10" w14:textId="77777777" w:rsidR="00710E2A" w:rsidRDefault="00E948E7">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w:t>
      </w:r>
      <w:proofErr w:type="spellStart"/>
      <w:r>
        <w:t>measuremet</w:t>
      </w:r>
      <w:proofErr w:type="spellEnd"/>
      <w:r>
        <w:t xml:space="preserve"> error than gene expression measures then our analysis suggests that DNA methylation levels would be more often the causal factor in the association. Indeed, previous </w:t>
      </w:r>
      <w:proofErr w:type="gramStart"/>
      <w:r>
        <w:t>studies which have evaluated measurement error in these platforms</w:t>
      </w:r>
      <w:proofErr w:type="gramEnd"/>
      <w:r>
        <w:t xml:space="preserve"> do support this </w:t>
      </w:r>
      <w:ins w:id="103" w:author="Gib Hemani" w:date="2017-02-24T21:39:00Z">
        <w:r>
          <w:t>position (44</w:t>
        </w:r>
      </w:ins>
      <w:r w:rsidRPr="008D006B">
        <w:t>,45</w:t>
      </w:r>
      <w:ins w:id="104" w:author="Gib Hemani" w:date="2017-02-24T21:39:00Z">
        <w:r>
          <w:t>),</w:t>
        </w:r>
      </w:ins>
      <w:r>
        <w:t xml:space="preserve"> though making strong conclusions for this analysis is difficult because measurement error is likely to be study specific.</w:t>
      </w:r>
    </w:p>
    <w:p w14:paraId="6F3CB35C" w14:textId="77777777" w:rsidR="00710E2A" w:rsidRDefault="00E948E7">
      <w:pPr>
        <w:pStyle w:val="BodyText"/>
      </w:pPr>
      <w:r>
        <w:t xml:space="preserve">In our simulations we focused on the simple case of a single instrument in a single sample setting with a view to making a fair comparison between MR and the various mediation-based methods available. </w:t>
      </w:r>
      <w:del w:id="105" w:author="Gib Hemani" w:date="2017-02-24T21:39:00Z">
        <w:r w:rsidR="00300B1F">
          <w:delText>However, MR strategies exist for other scenarios, for example if there are multiple instruments for the hypothesised exposure then the problems described here may be circumvented</w:delText>
        </w:r>
        <w:r w:rsidR="00300B1F">
          <w:rPr>
            <w:vertAlign w:val="superscript"/>
          </w:rPr>
          <w:delText>16</w:delText>
        </w:r>
        <w:r w:rsidR="00300B1F">
          <w:delText>. Likewise</w:delText>
        </w:r>
      </w:del>
      <w:ins w:id="106" w:author="Gib Hemani" w:date="2017-02-24T21:39:00Z">
        <w:r>
          <w:t xml:space="preserve">We note that it is straightforward to extend the MR </w:t>
        </w:r>
        <w:proofErr w:type="spellStart"/>
        <w:r>
          <w:t>Steiger</w:t>
        </w:r>
        <w:proofErr w:type="spellEnd"/>
        <w:r>
          <w:t xml:space="preserve"> approach to multiple instruments, requiring only that the total variance explained by all instruments be calculated under the assumption that they are independent. Multiple instruments can indeed help to circumvent some of the problems described here in other ways also, for example by evaluating the proportionality of the SNP-exposure and SNP-outcome effects (16). Additionally</w:t>
        </w:r>
      </w:ins>
      <w:r>
        <w:t xml:space="preserve">, if there is at least one instrument for each trait then bi-directional MR can offer solutions to inferring the causal </w:t>
      </w:r>
      <w:ins w:id="107" w:author="Gib Hemani" w:date="2017-02-24T21:39:00Z">
        <w:r>
          <w:t>direction (46).</w:t>
        </w:r>
      </w:ins>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w:t>
      </w:r>
      <w:ins w:id="108" w:author="Gib Hemani" w:date="2017-02-24T21:39:00Z">
        <w:r>
          <w:t>prevalence (47).</w:t>
        </w:r>
      </w:ins>
    </w:p>
    <w:p w14:paraId="06B9D2E0" w14:textId="77777777" w:rsidR="00710E2A" w:rsidRDefault="00E948E7">
      <w:pPr>
        <w:pStyle w:val="BodyText"/>
      </w:pPr>
      <w:r>
        <w:t xml:space="preserve">In this work we assumed that </w:t>
      </w:r>
      <w:proofErr w:type="spellStart"/>
      <w:r>
        <w:t>pleiotropy</w:t>
      </w:r>
      <w:proofErr w:type="spellEnd"/>
      <w:r>
        <w:t xml:space="preserve"> (the influence of the instrument on the outcome through a mechanism other than the exposure) was not present. </w:t>
      </w:r>
      <w:commentRangeStart w:id="109"/>
      <w:r>
        <w:t xml:space="preserve">Recent method developments in </w:t>
      </w:r>
      <w:ins w:id="110" w:author="Gib Hemani" w:date="2017-02-24T21:39:00Z">
        <w:r>
          <w:t>MR (24</w:t>
        </w:r>
      </w:ins>
      <w:r w:rsidRPr="008D006B">
        <w:t>,25</w:t>
      </w:r>
      <w:ins w:id="111" w:author="Gib Hemani" w:date="2017-02-24T21:39:00Z">
        <w:r>
          <w:t>)</w:t>
        </w:r>
      </w:ins>
      <w:r>
        <w:t xml:space="preserve"> have focused on accounting for the issues that horizontal </w:t>
      </w:r>
      <w:proofErr w:type="spellStart"/>
      <w:r>
        <w:t>pleiotropy</w:t>
      </w:r>
      <w:proofErr w:type="spellEnd"/>
      <w:r>
        <w:t xml:space="preserve"> can introduce when multiple instruments are available, but how they perform in the presence of measurement error remains to be explored. An important advantage that MR confers over most </w:t>
      </w:r>
      <w:proofErr w:type="gramStart"/>
      <w:r>
        <w:t>mediation based</w:t>
      </w:r>
      <w:proofErr w:type="gramEnd"/>
      <w:r>
        <w:t xml:space="preserve"> analysis is that it can be performed in two samples, which can considerably improve power and </w:t>
      </w:r>
      <w:r>
        <w:lastRenderedPageBreak/>
        <w:t>expand the scope of analysis</w:t>
      </w:r>
      <w:commentRangeEnd w:id="109"/>
      <w:r w:rsidR="007B4B78">
        <w:rPr>
          <w:rStyle w:val="CommentReference"/>
        </w:rPr>
        <w:commentReference w:id="109"/>
      </w:r>
      <w:r>
        <w:t xml:space="preserve">. However, whether there is a substantive difference in two </w:t>
      </w:r>
      <w:proofErr w:type="gramStart"/>
      <w:r>
        <w:t>sample</w:t>
      </w:r>
      <w:proofErr w:type="gramEnd"/>
      <w:r>
        <w:t xml:space="preserv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w:t>
      </w:r>
      <w:del w:id="112" w:author="Gib Hemani" w:date="2017-02-24T21:39:00Z">
        <w:r w:rsidR="00300B1F">
          <w:delText>, however</w:delText>
        </w:r>
      </w:del>
      <w:ins w:id="113" w:author="Gib Hemani" w:date="2017-02-24T21:39:00Z">
        <w:r>
          <w:t xml:space="preserve">. We have also not addressed other issues pertaining to instrumental variables, such as exposure </w:t>
        </w:r>
        <w:proofErr w:type="spellStart"/>
        <w:r>
          <w:t>missspecification</w:t>
        </w:r>
        <w:proofErr w:type="spellEnd"/>
        <w:r>
          <w:t>, where the instrument is used for a particular variable due to that variable's non-causal correlation with the true exposure. However</w:t>
        </w:r>
      </w:ins>
      <w:r>
        <w:t xml:space="preserve"> our analysis goes beyond many previous explorations of measurement error by assessing the impacts of both imprecision (noise) and linear transformations of the true variable on causal inference.</w:t>
      </w:r>
    </w:p>
    <w:p w14:paraId="21DB97FF" w14:textId="77777777" w:rsidR="00710E2A" w:rsidRDefault="00E948E7">
      <w:pPr>
        <w:pStyle w:val="BodyText"/>
      </w:pPr>
      <w:r>
        <w:t xml:space="preserve">Mediation based network approaches, that go beyond analyses of two variables, are very well </w:t>
      </w:r>
      <w:ins w:id="114" w:author="Gib Hemani" w:date="2017-02-24T21:39:00Z">
        <w:r>
          <w:t>established (34)</w:t>
        </w:r>
      </w:ins>
      <w:r>
        <w:t xml:space="preserve"> 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w:t>
      </w:r>
      <w:proofErr w:type="spellStart"/>
      <w:r>
        <w:t>genetical</w:t>
      </w:r>
      <w:proofErr w:type="spellEnd"/>
      <w:r>
        <w:t xml:space="preserve"> </w:t>
      </w:r>
      <w:ins w:id="115" w:author="Gib Hemani" w:date="2017-02-24T21:39:00Z">
        <w:r>
          <w:t>genomics (48),</w:t>
        </w:r>
      </w:ins>
      <w:r>
        <w:t xml:space="preserve"> multivariate </w:t>
      </w:r>
      <w:ins w:id="116" w:author="Gib Hemani" w:date="2017-02-24T21:39:00Z">
        <w:r>
          <w:t>MR (49)</w:t>
        </w:r>
      </w:ins>
      <w:r>
        <w:t xml:space="preserve"> and mediation through </w:t>
      </w:r>
      <w:ins w:id="117" w:author="Gib Hemani" w:date="2017-02-24T21:39:00Z">
        <w:r>
          <w:t>MR (50</w:t>
        </w:r>
      </w:ins>
      <w:r w:rsidRPr="008D006B">
        <w:t>–52</w:t>
      </w:r>
      <w:ins w:id="118" w:author="Gib Hemani" w:date="2017-02-24T21:39:00Z">
        <w:r>
          <w:t>)</w:t>
        </w:r>
      </w:ins>
      <w:r>
        <w:t xml:space="preserve"> may offer more robust alternatives for these more complicated problems.</w:t>
      </w:r>
    </w:p>
    <w:p w14:paraId="0062C318" w14:textId="77777777" w:rsidR="00710E2A" w:rsidRDefault="00E948E7">
      <w:pPr>
        <w:pStyle w:val="BodyText"/>
      </w:pPr>
      <w:r>
        <w:t>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14:paraId="67E31EB2" w14:textId="77777777" w:rsidR="00710E2A" w:rsidRDefault="00E948E7">
      <w:pPr>
        <w:pStyle w:val="Heading2"/>
      </w:pPr>
      <w:bookmarkStart w:id="119" w:name="figures"/>
      <w:bookmarkEnd w:id="119"/>
      <w:r>
        <w:lastRenderedPageBreak/>
        <w:t>Figures</w:t>
      </w:r>
    </w:p>
    <w:p w14:paraId="0F1D8E9A" w14:textId="77777777" w:rsidR="00710E2A" w:rsidRDefault="00E948E7">
      <w:pPr>
        <w:pStyle w:val="Figure"/>
      </w:pPr>
      <w:r>
        <w:rPr>
          <w:noProof/>
        </w:rPr>
        <w:drawing>
          <wp:inline distT="0" distB="0" distL="0" distR="0" wp14:anchorId="4154F5FE" wp14:editId="736DDC93">
            <wp:extent cx="5334000" cy="437790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dag-01.png"/>
                    <pic:cNvPicPr>
                      <a:picLocks noChangeAspect="1" noChangeArrowheads="1"/>
                    </pic:cNvPicPr>
                  </pic:nvPicPr>
                  <pic:blipFill>
                    <a:blip r:embed="rId12"/>
                    <a:stretch>
                      <a:fillRect/>
                    </a:stretch>
                  </pic:blipFill>
                  <pic:spPr bwMode="auto">
                    <a:xfrm>
                      <a:off x="0" y="0"/>
                      <a:ext cx="5334000" cy="4377905"/>
                    </a:xfrm>
                    <a:prstGeom prst="rect">
                      <a:avLst/>
                    </a:prstGeom>
                    <a:noFill/>
                    <a:ln w="9525">
                      <a:noFill/>
                      <a:headEnd/>
                      <a:tailEnd/>
                    </a:ln>
                  </pic:spPr>
                </pic:pic>
              </a:graphicData>
            </a:graphic>
          </wp:inline>
        </w:drawing>
      </w:r>
    </w:p>
    <w:p w14:paraId="7BF45613" w14:textId="77777777" w:rsidR="00710E2A" w:rsidRDefault="00E948E7">
      <w:pPr>
        <w:pStyle w:val="FirstParagraph"/>
      </w:pPr>
      <w:r>
        <w:t>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14:paraId="67971694" w14:textId="77777777" w:rsidR="00710E2A" w:rsidRDefault="00E948E7">
      <w:pPr>
        <w:pStyle w:val="BodyText"/>
      </w:pPr>
      <w:r>
        <w:rPr>
          <w:noProof/>
        </w:rPr>
        <w:lastRenderedPageBreak/>
        <w:drawing>
          <wp:inline distT="0" distB="0" distL="0" distR="0" wp14:anchorId="58B3E24C" wp14:editId="07FD50DC">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it_measurement_error_figure-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2A4A1963" w14:textId="77777777" w:rsidR="00710E2A" w:rsidRDefault="00E948E7">
      <w:pPr>
        <w:pStyle w:val="BodyText"/>
      </w:pPr>
      <w:r>
        <w:t>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14:paraId="77BCBAD6" w14:textId="77777777" w:rsidR="00710E2A" w:rsidRDefault="00E948E7">
      <w:pPr>
        <w:pStyle w:val="BodyText"/>
      </w:pPr>
      <w:r>
        <w:rPr>
          <w:noProof/>
        </w:rPr>
        <w:lastRenderedPageBreak/>
        <w:drawing>
          <wp:inline distT="0" distB="0" distL="0" distR="0" wp14:anchorId="1C13B3D5" wp14:editId="3AE6B6CA">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ausality_exists_tpr-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1E5895B6" w14:textId="77777777" w:rsidR="00710E2A" w:rsidRDefault="00E948E7">
      <w:pPr>
        <w:pStyle w:val="BodyText"/>
      </w:pPr>
      <w:r>
        <w:t>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14:paraId="4774253C" w14:textId="77777777" w:rsidR="00710E2A" w:rsidRDefault="00E948E7">
      <w:pPr>
        <w:pStyle w:val="BodyText"/>
      </w:pPr>
      <w:r>
        <w:rPr>
          <w:noProof/>
        </w:rPr>
        <w:lastRenderedPageBreak/>
        <w:drawing>
          <wp:inline distT="0" distB="0" distL="0" distR="0" wp14:anchorId="3FFF3701" wp14:editId="3CEDF01D">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steiger_sensitivity_plot-1.png"/>
                    <pic:cNvPicPr>
                      <a:picLocks noChangeAspect="1" noChangeArrowheads="1"/>
                    </pic:cNvPicPr>
                  </pic:nvPicPr>
                  <pic:blipFill>
                    <a:blip r:embed="rId15"/>
                    <a:stretch>
                      <a:fillRect/>
                    </a:stretch>
                  </pic:blipFill>
                  <pic:spPr bwMode="auto">
                    <a:xfrm>
                      <a:off x="0" y="0"/>
                      <a:ext cx="5334000" cy="2667000"/>
                    </a:xfrm>
                    <a:prstGeom prst="rect">
                      <a:avLst/>
                    </a:prstGeom>
                    <a:noFill/>
                    <a:ln w="9525">
                      <a:noFill/>
                      <a:headEnd/>
                      <a:tailEnd/>
                    </a:ln>
                  </pic:spPr>
                </pic:pic>
              </a:graphicData>
            </a:graphic>
          </wp:inline>
        </w:drawing>
      </w:r>
    </w:p>
    <w:p w14:paraId="4DC53887" w14:textId="77777777" w:rsidR="00710E2A" w:rsidRDefault="00E948E7">
      <w:pPr>
        <w:pStyle w:val="BodyText"/>
      </w:pPr>
      <w:r>
        <w:t xml:space="preserve">Figure 4: a) We can predict the values the </w:t>
      </w:r>
      <w:proofErr w:type="spellStart"/>
      <w:r>
        <w:t>Steiger</w:t>
      </w:r>
      <w:proofErr w:type="spellEnd"/>
      <w:r>
        <w:t xml:space="preserve"> test would take (z-axis) for different potential values of measurement error (x and </w:t>
      </w:r>
      <w:proofErr w:type="gramStart"/>
      <w:r>
        <w:t>y axes</w:t>
      </w:r>
      <w:proofErr w:type="gramEnd"/>
      <w:r>
        <w:t xml:space="preserve">), drawn here as the blue surface. When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as denoted by the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 </w:t>
      </w:r>
      <m:oMath>
        <m:r>
          <w:rPr>
            <w:rFonts w:ascii="Cambria Math" w:hAnsi="Cambria Math"/>
          </w:rPr>
          <m:t>R=</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z≥0</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z&lt;0</m:t>
                </m:r>
              </m:sub>
            </m:sSub>
          </m:den>
        </m:f>
      </m:oMath>
      <w:r>
        <w:t xml:space="preserve">. In this case, where </w:t>
      </w:r>
      <m:oMath>
        <m:sSubSup>
          <m:sSubSupPr>
            <m:ctrlPr>
              <w:rPr>
                <w:rFonts w:ascii="Cambria Math" w:hAnsi="Cambria Math"/>
              </w:rPr>
            </m:ctrlPr>
          </m:sSubSupPr>
          <m:e>
            <m:r>
              <w:rPr>
                <w:rFonts w:ascii="Cambria Math" w:hAnsi="Cambria Math"/>
              </w:rPr>
              <m:t>ρ</m:t>
            </m:r>
          </m:e>
          <m:sub>
            <m:r>
              <w:rPr>
                <w:rFonts w:ascii="Cambria Math" w:hAnsi="Cambria Math"/>
              </w:rPr>
              <m:t>g,x</m:t>
            </m:r>
          </m:sub>
          <m:sup>
            <m:r>
              <w:rPr>
                <w:rFonts w:ascii="Cambria Math" w:hAnsi="Cambria Math"/>
              </w:rPr>
              <m:t>2</m:t>
            </m:r>
          </m:sup>
        </m:sSubSup>
        <m:r>
          <w:rPr>
            <w:rFonts w:ascii="Cambria Math" w:hAnsi="Cambria Math"/>
          </w:rPr>
          <m:t>=0.01</m:t>
        </m:r>
      </m:oMath>
      <w:r>
        <w:t xml:space="preserve"> and </w:t>
      </w:r>
      <m:oMath>
        <m:sSubSup>
          <m:sSubSupPr>
            <m:ctrlPr>
              <w:rPr>
                <w:rFonts w:ascii="Cambria Math" w:hAnsi="Cambria Math"/>
              </w:rPr>
            </m:ctrlPr>
          </m:sSubSupPr>
          <m:e>
            <m:r>
              <w:rPr>
                <w:rFonts w:ascii="Cambria Math" w:hAnsi="Cambria Math"/>
              </w:rPr>
              <m:t>ρ</m:t>
            </m:r>
          </m:e>
          <m:sub>
            <m:r>
              <w:rPr>
                <w:rFonts w:ascii="Cambria Math" w:hAnsi="Cambria Math"/>
              </w:rPr>
              <m:t>x,y</m:t>
            </m:r>
          </m:sub>
          <m:sup>
            <m:r>
              <w:rPr>
                <w:rFonts w:ascii="Cambria Math" w:hAnsi="Cambria Math"/>
              </w:rPr>
              <m:t>2</m:t>
            </m:r>
          </m:sup>
        </m:sSubSup>
        <m:r>
          <w:rPr>
            <w:rFonts w:ascii="Cambria Math" w:hAnsi="Cambria Math"/>
          </w:rPr>
          <m:t>=0.1</m:t>
        </m:r>
      </m:oMath>
      <w:r>
        <w:t xml:space="preserve">, the </w:t>
      </w:r>
      <m:oMath>
        <m:r>
          <w:rPr>
            <w:rFonts w:ascii="Cambria Math" w:hAnsi="Cambria Math"/>
          </w:rPr>
          <m:t>R=4.40</m:t>
        </m:r>
      </m:oMath>
      <w:r>
        <w:t xml:space="preserve">, which means that 4.40 times as much of the possible measurement error values are in support of the </w:t>
      </w:r>
      <m:oMath>
        <m:r>
          <w:rPr>
            <w:rFonts w:ascii="Cambria Math" w:hAnsi="Cambria Math"/>
          </w:rPr>
          <m:t>x→y</m:t>
        </m:r>
      </m:oMath>
      <w:r>
        <w:t xml:space="preserve"> direction of causality than </w:t>
      </w:r>
      <m:oMath>
        <m:r>
          <w:rPr>
            <w:rFonts w:ascii="Cambria Math" w:hAnsi="Cambria Math"/>
          </w:rPr>
          <m:t>y→x</m:t>
        </m:r>
      </m:oMath>
      <w:r>
        <w:t xml:space="preserve">. b) Plots depicting the parameter space in which the function </w:t>
      </w:r>
      <m:oMath>
        <m:r>
          <w:rPr>
            <w:rFonts w:ascii="Cambria Math" w:hAnsi="Cambria Math"/>
          </w:rPr>
          <m:t>d=</m:t>
        </m:r>
        <w:proofErr w:type="gramStart"/>
        <m:r>
          <w:rPr>
            <w:rFonts w:ascii="Cambria Math" w:hAnsi="Cambria Math"/>
          </w:rPr>
          <m:t>cor(</m:t>
        </m:r>
        <w:proofErr w:type="gramEnd"/>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)-cor(x,y)cor(y,</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is negative. When </w:t>
      </w:r>
      <m:oMath>
        <m:r>
          <w:rPr>
            <w:rFonts w:ascii="Cambria Math" w:hAnsi="Cambria Math"/>
          </w:rPr>
          <m:t>d</m:t>
        </m:r>
      </m:oMath>
      <w:r>
        <w:t xml:space="preserve"> is negative the Steiger test is liable to infer the wrong direction of causality. Shaded regions show the parameter space where </w:t>
      </w:r>
      <m:oMath>
        <m:r>
          <w:rPr>
            <w:rFonts w:ascii="Cambria Math" w:hAnsi="Cambria Math"/>
          </w:rPr>
          <m:t>d</m:t>
        </m:r>
      </m:oMath>
      <w:r>
        <w:t xml:space="preserve"> is negative. The graph shows that for the majority of the parameter space of the function, </w:t>
      </w:r>
      <m:oMath>
        <m:r>
          <w:rPr>
            <w:rFonts w:ascii="Cambria Math" w:hAnsi="Cambria Math"/>
          </w:rPr>
          <m:t>d</m:t>
        </m:r>
      </m:oMath>
      <w:r>
        <w:t xml:space="preserve"> is positive, especially where causal relationships are relatively weak.</w:t>
      </w:r>
    </w:p>
    <w:p w14:paraId="221662B2" w14:textId="77777777" w:rsidR="00710E2A" w:rsidRDefault="00E948E7">
      <w:pPr>
        <w:pStyle w:val="BodyText"/>
      </w:pPr>
      <w:r>
        <w:rPr>
          <w:noProof/>
        </w:rPr>
        <w:lastRenderedPageBreak/>
        <w:drawing>
          <wp:inline distT="0" distB="0" distL="0" distR="0" wp14:anchorId="0F215EB5" wp14:editId="0E3AF4E3">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cit_mr_comparison_figure-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4FD4FD5C" w14:textId="77777777" w:rsidR="00710E2A" w:rsidRDefault="00E948E7">
      <w:pPr>
        <w:pStyle w:val="BodyText"/>
      </w:pPr>
      <w:r>
        <w:t xml:space="preserve">Figure 5: a) Outcome </w:t>
      </w:r>
      <m:oMath>
        <m:r>
          <w:rPr>
            <w:rFonts w:ascii="Cambria Math" w:hAnsi="Cambria Math"/>
          </w:rPr>
          <m:t>y</m:t>
        </m:r>
      </m:oMath>
      <w:r>
        <w:t xml:space="preserve"> was simulated to be caused by exposure </w:t>
      </w:r>
      <m:oMath>
        <m:r>
          <w:rPr>
            <w:rFonts w:ascii="Cambria Math" w:hAnsi="Cambria Math"/>
          </w:rPr>
          <m:t>x</m:t>
        </m:r>
      </m:oMath>
      <w:r>
        <w:t xml:space="preserve"> as shown in the graph, with varying degrees of measurement error applied to both. CIT and MR were used to infer evidence for causality between the exposure and outcome, and to infer the direction of causality. The value of </w:t>
      </w:r>
      <m:oMath>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such that when </w:t>
      </w:r>
      <m:oMath>
        <m:r>
          <w:rPr>
            <w:rFonts w:ascii="Cambria Math" w:hAnsi="Cambria Math"/>
          </w:rPr>
          <m:t>d</m:t>
        </m:r>
      </m:oMath>
      <w:r>
        <w:t xml:space="preserve"> is negative we expect the </w:t>
      </w:r>
      <w:proofErr w:type="spellStart"/>
      <w:r>
        <w:t>Steiger</w:t>
      </w:r>
      <w:proofErr w:type="spellEnd"/>
      <w:r>
        <w:t xml:space="preserve">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 </w:t>
      </w:r>
      <m:oMath>
        <m:r>
          <w:rPr>
            <w:rFonts w:ascii="Cambria Math" w:hAnsi="Cambria Math"/>
          </w:rPr>
          <m:t>x</m:t>
        </m:r>
      </m:oMath>
      <w:r>
        <w:t xml:space="preserve"> and </w:t>
      </w:r>
      <m:oMath>
        <m:r>
          <w:rPr>
            <w:rFonts w:ascii="Cambria Math" w:hAnsi="Cambria Math"/>
          </w:rPr>
          <m:t>y</m:t>
        </m:r>
      </m:oMath>
      <w:r>
        <w:t>. MR is unable to identify this model, so any significant associations are deemed to be incorrect. Outcome 3 denotes evidence for the correct model for the CIT method.</w:t>
      </w:r>
    </w:p>
    <w:p w14:paraId="3908A331" w14:textId="77777777" w:rsidR="00710E2A" w:rsidRDefault="00E948E7">
      <w:pPr>
        <w:pStyle w:val="BodyText"/>
      </w:pPr>
      <w:r>
        <w:rPr>
          <w:noProof/>
        </w:rPr>
        <w:lastRenderedPageBreak/>
        <w:drawing>
          <wp:inline distT="0" distB="0" distL="0" distR="0" wp14:anchorId="06D1659C" wp14:editId="2A33CD8B">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shakhplo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B695071" w14:textId="77777777" w:rsidR="00710E2A" w:rsidRDefault="00E948E7">
      <w:pPr>
        <w:pStyle w:val="BodyText"/>
      </w:pPr>
      <w:r>
        <w:t xml:space="preserve">Figure 6: Using 458 putative associations between DNA methylation and gene expression we used the </w:t>
      </w:r>
      <w:proofErr w:type="spellStart"/>
      <w:r>
        <w:t>Steiger</w:t>
      </w:r>
      <w:proofErr w:type="spellEnd"/>
      <w:r>
        <w:t xml:space="preserve"> test to infer the direction of causality between them. a) The rightmost bar shows the proportion of associations for each of the two possible causal directions (</w:t>
      </w:r>
      <w:proofErr w:type="spellStart"/>
      <w:r>
        <w:t>colour</w:t>
      </w:r>
      <w:proofErr w:type="spellEnd"/>
      <w:r>
        <w:t xml:space="preserve">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14:paraId="323FB706" w14:textId="77777777" w:rsidR="00710E2A" w:rsidRDefault="00E948E7">
      <w:pPr>
        <w:pStyle w:val="Heading2"/>
      </w:pPr>
      <w:bookmarkStart w:id="120" w:name="appendix-1"/>
      <w:bookmarkEnd w:id="120"/>
      <w:r>
        <w:t>Appendix 1</w:t>
      </w:r>
    </w:p>
    <w:p w14:paraId="515D2EF4" w14:textId="77777777" w:rsidR="00710E2A" w:rsidRDefault="00E948E7">
      <w:pPr>
        <w:pStyle w:val="FirstParagraph"/>
      </w:pPr>
      <w:r>
        <w:t>We assume the following model</w:t>
      </w:r>
    </w:p>
    <w:p w14:paraId="7EDF354E"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sSub>
                  <m:sSubPr>
                    <m:ctrlPr>
                      <w:rPr>
                        <w:rFonts w:ascii="Cambria Math" w:hAnsi="Cambria Math"/>
                      </w:rPr>
                    </m:ctrlPr>
                  </m:sSubPr>
                  <m:e>
                    <m:r>
                      <w:rPr>
                        <w:rFonts w:ascii="Cambria Math" w:hAnsi="Cambria Math"/>
                      </w:rPr>
                      <m:t>ϵ</m:t>
                    </m:r>
                  </m:e>
                  <m:sub>
                    <m:r>
                      <w:rPr>
                        <w:rFonts w:ascii="Cambria Math" w:hAnsi="Cambria Math"/>
                      </w:rPr>
                      <m:t>g</m:t>
                    </m:r>
                  </m:sub>
                </m:sSub>
              </m:e>
            </m:mr>
            <m:mr>
              <m:e>
                <m:sSub>
                  <m:sSubPr>
                    <m:ctrlPr>
                      <w:rPr>
                        <w:rFonts w:ascii="Cambria Math" w:hAnsi="Cambria Math"/>
                      </w:rPr>
                    </m:ctrlPr>
                  </m:sSubPr>
                  <m:e>
                    <m:r>
                      <w:rPr>
                        <w:rFonts w:ascii="Cambria Math" w:hAnsi="Cambria Math"/>
                      </w:rPr>
                      <m:t>x</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mx</m:t>
                    </m:r>
                  </m:sub>
                </m:sSub>
              </m:e>
            </m:mr>
            <m:mr>
              <m:e>
                <m:r>
                  <w:rPr>
                    <w:rFonts w:ascii="Cambria Math" w:hAnsi="Cambria Math"/>
                  </w:rPr>
                  <m:t>y</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sSub>
                  <m:sSubPr>
                    <m:ctrlPr>
                      <w:rPr>
                        <w:rFonts w:ascii="Cambria Math" w:hAnsi="Cambria Math"/>
                      </w:rPr>
                    </m:ctrlPr>
                  </m:sSubPr>
                  <m:e>
                    <m:r>
                      <w:rPr>
                        <w:rFonts w:ascii="Cambria Math" w:hAnsi="Cambria Math"/>
                      </w:rPr>
                      <m:t>ϵ</m:t>
                    </m:r>
                  </m:e>
                  <m:sub>
                    <m:r>
                      <w:rPr>
                        <w:rFonts w:ascii="Cambria Math" w:hAnsi="Cambria Math"/>
                      </w:rPr>
                      <m:t>x</m:t>
                    </m:r>
                  </m:sub>
                </m:sSub>
              </m:e>
            </m:mr>
            <m:mr>
              <m:e>
                <m:sSub>
                  <m:sSubPr>
                    <m:ctrlPr>
                      <w:rPr>
                        <w:rFonts w:ascii="Cambria Math" w:hAnsi="Cambria Math"/>
                      </w:rPr>
                    </m:ctrlPr>
                  </m:sSubPr>
                  <m:e>
                    <m:r>
                      <w:rPr>
                        <w:rFonts w:ascii="Cambria Math" w:hAnsi="Cambria Math"/>
                      </w:rPr>
                      <m:t>y</m:t>
                    </m:r>
                  </m:e>
                  <m:sub>
                    <m:r>
                      <w:rPr>
                        <w:rFonts w:ascii="Cambria Math" w:hAnsi="Cambria Math"/>
                      </w:rPr>
                      <m:t>o</m:t>
                    </m:r>
                  </m:sub>
                </m:sSub>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my</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ϵ</m:t>
                    </m:r>
                  </m:e>
                  <m:sub>
                    <m:r>
                      <w:rPr>
                        <w:rFonts w:ascii="Cambria Math" w:hAnsi="Cambria Math"/>
                      </w:rPr>
                      <m:t>my</m:t>
                    </m:r>
                  </m:sub>
                </m:sSub>
              </m:e>
            </m:mr>
          </m:m>
        </m:oMath>
      </m:oMathPara>
    </w:p>
    <w:p w14:paraId="540CFC67" w14:textId="77777777" w:rsidR="00710E2A" w:rsidRDefault="00E948E7">
      <w:pPr>
        <w:pStyle w:val="FirstParagraph"/>
      </w:pPr>
      <w:proofErr w:type="gramStart"/>
      <w:r>
        <w:t>where</w:t>
      </w:r>
      <w:proofErr w:type="gramEnd"/>
      <w:r>
        <w:t xml:space="preserve"> </w:t>
      </w:r>
      <m:oMath>
        <m:r>
          <w:rPr>
            <w:rFonts w:ascii="Cambria Math" w:hAnsi="Cambria Math"/>
          </w:rPr>
          <m:t>x</m:t>
        </m:r>
      </m:oMath>
      <w:r>
        <w:t xml:space="preserve"> is the exposure on the outcome </w:t>
      </w:r>
      <m:oMath>
        <m:r>
          <w:rPr>
            <w:rFonts w:ascii="Cambria Math" w:hAnsi="Cambria Math"/>
          </w:rPr>
          <m:t>y</m:t>
        </m:r>
      </m:oMath>
      <w:r>
        <w:t xml:space="preserve">, </w:t>
      </w:r>
      <m:oMath>
        <m:r>
          <w:rPr>
            <w:rFonts w:ascii="Cambria Math" w:hAnsi="Cambria Math"/>
          </w:rPr>
          <m:t>g</m:t>
        </m:r>
      </m:oMath>
      <w:r>
        <w:t xml:space="preserve"> is an instrument that has a direct effect on </w:t>
      </w:r>
      <m:oMath>
        <m:r>
          <w:rPr>
            <w:rFonts w:ascii="Cambria Math" w:hAnsi="Cambria Math"/>
          </w:rPr>
          <m:t>x</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the measured quantity of </w:t>
      </w:r>
      <m:oMath>
        <m:r>
          <w:rPr>
            <w:rFonts w:ascii="Cambria Math" w:hAnsi="Cambria Math"/>
          </w:rPr>
          <m:t>x</m:t>
        </m:r>
      </m:oMath>
      <w:r>
        <w:t xml:space="preserve">, where measurement error is incurred from linear transformation in </w:t>
      </w:r>
      <m:oMath>
        <m:sSub>
          <m:sSubPr>
            <m:ctrlPr>
              <w:rPr>
                <w:rFonts w:ascii="Cambria Math" w:hAnsi="Cambria Math"/>
              </w:rPr>
            </m:ctrlPr>
          </m:sSubPr>
          <m:e>
            <m:r>
              <w:rPr>
                <w:rFonts w:ascii="Cambria Math" w:hAnsi="Cambria Math"/>
              </w:rPr>
              <m:t>α</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mx</m:t>
            </m:r>
          </m:sub>
        </m:sSub>
      </m:oMath>
      <w:r>
        <w:t xml:space="preserve"> and imprecision from </w:t>
      </w:r>
      <m:oMath>
        <m:sSub>
          <m:sSubPr>
            <m:ctrlPr>
              <w:rPr>
                <w:rFonts w:ascii="Cambria Math" w:hAnsi="Cambria Math"/>
              </w:rPr>
            </m:ctrlPr>
          </m:sSubPr>
          <m:e>
            <m:r>
              <w:rPr>
                <w:rFonts w:ascii="Cambria Math" w:hAnsi="Cambria Math"/>
              </w:rPr>
              <m:t>ϵ</m:t>
            </m:r>
          </m:e>
          <m:sub>
            <m:r>
              <w:rPr>
                <w:rFonts w:ascii="Cambria Math" w:hAnsi="Cambria Math"/>
              </w:rPr>
              <m:t>mx</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is the measured quantity of </w:t>
      </w:r>
      <m:oMath>
        <m:r>
          <w:rPr>
            <w:rFonts w:ascii="Cambria Math" w:hAnsi="Cambria Math"/>
          </w:rPr>
          <m:t>y</m:t>
        </m:r>
      </m:oMath>
      <w:r>
        <w:t xml:space="preserve">, where measurement error is incurred from linear transformation in </w:t>
      </w:r>
      <m:oMath>
        <m:sSub>
          <m:sSubPr>
            <m:ctrlPr>
              <w:rPr>
                <w:rFonts w:ascii="Cambria Math" w:hAnsi="Cambria Math"/>
              </w:rPr>
            </m:ctrlPr>
          </m:sSubPr>
          <m:e>
            <m:r>
              <w:rPr>
                <w:rFonts w:ascii="Cambria Math" w:hAnsi="Cambria Math"/>
              </w:rPr>
              <m:t>α</m:t>
            </m:r>
          </m:e>
          <m:sub>
            <m:r>
              <w:rPr>
                <w:rFonts w:ascii="Cambria Math" w:hAnsi="Cambria Math"/>
              </w:rPr>
              <m:t>my</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my</m:t>
            </m:r>
          </m:sub>
        </m:sSub>
      </m:oMath>
      <w:r>
        <w:t xml:space="preserve"> and imprecision from </w:t>
      </w:r>
      <m:oMath>
        <m:sSub>
          <m:sSubPr>
            <m:ctrlPr>
              <w:rPr>
                <w:rFonts w:ascii="Cambria Math" w:hAnsi="Cambria Math"/>
              </w:rPr>
            </m:ctrlPr>
          </m:sSubPr>
          <m:e>
            <m:r>
              <w:rPr>
                <w:rFonts w:ascii="Cambria Math" w:hAnsi="Cambria Math"/>
              </w:rPr>
              <m:t>ϵ</m:t>
            </m:r>
          </m:e>
          <m:sub>
            <m:r>
              <w:rPr>
                <w:rFonts w:ascii="Cambria Math" w:hAnsi="Cambria Math"/>
              </w:rPr>
              <m:t>my</m:t>
            </m:r>
          </m:sub>
        </m:sSub>
      </m:oMath>
      <w:r>
        <w:t xml:space="preserve">. Our objective is to estimate the expected magnitude of association between </w:t>
      </w:r>
      <m:oMath>
        <m:r>
          <w:rPr>
            <w:rFonts w:ascii="Cambria Math" w:hAnsi="Cambria Math"/>
          </w:rPr>
          <m:t>g</m:t>
        </m:r>
      </m:oMath>
      <w:r>
        <w:t xml:space="preserve"> and </w:t>
      </w:r>
      <m:oMath>
        <m:r>
          <w:rPr>
            <w:rFonts w:ascii="Cambria Math" w:hAnsi="Cambria Math"/>
          </w:rPr>
          <m:t>y</m:t>
        </m:r>
      </m:oMath>
      <w:r>
        <w:t xml:space="preserve"> after conditioning on </w:t>
      </w:r>
      <m:oMath>
        <m:r>
          <w:rPr>
            <w:rFonts w:ascii="Cambria Math" w:hAnsi="Cambria Math"/>
          </w:rPr>
          <m:t>x</m:t>
        </m:r>
      </m:oMath>
      <w:r>
        <w:t xml:space="preserve">. Under the CIT, this is expected to be </w:t>
      </w:r>
      <w:proofErr w:type="gramStart"/>
      <m:oMath>
        <m:r>
          <w:rPr>
            <w:rFonts w:ascii="Cambria Math" w:hAnsi="Cambria Math"/>
          </w:rPr>
          <m:t>cov(</m:t>
        </m:r>
        <w:proofErr w:type="gramEnd"/>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)=0</m:t>
        </m:r>
      </m:oMath>
      <w:r>
        <w:t xml:space="preserve"> when </w:t>
      </w:r>
      <m:oMath>
        <m:r>
          <w:rPr>
            <w:rFonts w:ascii="Cambria Math" w:hAnsi="Cambria Math"/>
          </w:rPr>
          <m:t>x</m:t>
        </m:r>
      </m:oMath>
      <w:r>
        <w:t xml:space="preserve"> causes </w:t>
      </w:r>
      <m:oMath>
        <m:r>
          <w:rPr>
            <w:rFonts w:ascii="Cambria Math" w:hAnsi="Cambria Math"/>
          </w:rPr>
          <m:t>y</m:t>
        </m:r>
      </m:oMath>
      <w:r>
        <w:t xml:space="preserve">, 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a</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the predicted value of </w:t>
      </w:r>
      <m:oMath>
        <m:sSub>
          <m:sSubPr>
            <m:ctrlPr>
              <w:rPr>
                <w:rFonts w:ascii="Cambria Math" w:hAnsi="Cambria Math"/>
              </w:rPr>
            </m:ctrlPr>
          </m:sSubPr>
          <m:e>
            <m:r>
              <w:rPr>
                <w:rFonts w:ascii="Cambria Math" w:hAnsi="Cambria Math"/>
              </w:rPr>
              <m:t>y</m:t>
            </m:r>
          </m:e>
          <m:sub>
            <m:r>
              <w:rPr>
                <w:rFonts w:ascii="Cambria Math" w:hAnsi="Cambria Math"/>
              </w:rPr>
              <m:t>o</m:t>
            </m:r>
          </m:sub>
        </m:sSub>
      </m:oMath>
      <w:r>
        <w:t xml:space="preserve"> using the measured value of </w:t>
      </w:r>
      <m:oMath>
        <m:sSub>
          <m:sSubPr>
            <m:ctrlPr>
              <w:rPr>
                <w:rFonts w:ascii="Cambria Math" w:hAnsi="Cambria Math"/>
              </w:rPr>
            </m:ctrlPr>
          </m:sSubPr>
          <m:e>
            <m:r>
              <w:rPr>
                <w:rFonts w:ascii="Cambria Math" w:hAnsi="Cambria Math"/>
              </w:rPr>
              <m:t>x</m:t>
            </m:r>
          </m:e>
          <m:sub>
            <m:r>
              <w:rPr>
                <w:rFonts w:ascii="Cambria Math" w:hAnsi="Cambria Math"/>
              </w:rPr>
              <m:t>o</m:t>
            </m:r>
          </m:sub>
        </m:sSub>
      </m:oMath>
      <w:r>
        <w:t>.</w:t>
      </w:r>
    </w:p>
    <w:p w14:paraId="113BDA0E" w14:textId="77777777" w:rsidR="00710E2A" w:rsidRDefault="00E948E7">
      <w:pPr>
        <w:pStyle w:val="BodyText"/>
      </w:pPr>
      <w:r>
        <w:t xml:space="preserve">We can split </w:t>
      </w:r>
      <w:proofErr w:type="gramStart"/>
      <m:oMath>
        <m:r>
          <w:rPr>
            <w:rFonts w:ascii="Cambria Math" w:hAnsi="Cambria Math"/>
          </w:rPr>
          <m:t>cov(</m:t>
        </m:r>
        <w:proofErr w:type="gramEnd"/>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oMath>
      <w:r>
        <w:t xml:space="preserve"> into two parts,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and </w:t>
      </w:r>
      <m:oMath>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oMath>
      <w:r>
        <w:t>.</w:t>
      </w:r>
    </w:p>
    <w:p w14:paraId="40290E5F" w14:textId="77777777" w:rsidR="00710E2A" w:rsidRDefault="00E948E7">
      <w:pPr>
        <w:pStyle w:val="BodyText"/>
      </w:pPr>
      <w:r>
        <w:rPr>
          <w:b/>
        </w:rPr>
        <w:t>Part 1</w:t>
      </w:r>
    </w:p>
    <w:p w14:paraId="021930B3"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e>
              <m:e>
                <m:r>
                  <w:rPr>
                    <w:rFonts w:ascii="Cambria Math" w:hAnsi="Cambria Math"/>
                  </w:rPr>
                  <m:t>=c</m:t>
                </m:r>
                <m:r>
                  <w:rPr>
                    <w:rFonts w:ascii="Cambria Math" w:hAnsi="Cambria Math"/>
                  </w:rPr>
                  <m:t>ov(g,</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e>
            </m:mr>
            <m:mr>
              <m:e/>
              <m:e>
                <m:r>
                  <w:rPr>
                    <w:rFonts w:ascii="Cambria Math" w:hAnsi="Cambria Math"/>
                  </w:rPr>
                  <m:t>=cov(g,</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x)</m:t>
                </m:r>
              </m:e>
            </m:mr>
            <m:mr>
              <m:e/>
              <m:e>
                <m:r>
                  <w:rPr>
                    <w:rFonts w:ascii="Cambria Math" w:hAnsi="Cambria Math"/>
                  </w:rPr>
                  <m:t>=cov(g,</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e>
            </m:mr>
            <m: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1B6E02DE" w14:textId="77777777" w:rsidR="00710E2A" w:rsidRDefault="00E948E7">
      <w:pPr>
        <w:pStyle w:val="FirstParagraph"/>
      </w:pPr>
      <w:r>
        <w:rPr>
          <w:b/>
        </w:rPr>
        <w:t>Part 2</w:t>
      </w:r>
    </w:p>
    <w:p w14:paraId="6670CF32"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e>
            </m:mr>
            <m:mr>
              <m:e/>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e>
            </m:mr>
            <m:mr>
              <m:e/>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g)</m:t>
                </m:r>
              </m:e>
            </m:mr>
            <m:mr>
              <m:e/>
              <m:e>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10C9AC20" w14:textId="77777777" w:rsidR="00710E2A" w:rsidRDefault="00E948E7">
      <w:pPr>
        <w:pStyle w:val="FirstParagraph"/>
      </w:pPr>
      <w:proofErr w:type="spellStart"/>
      <w:r>
        <w:t>Simpifying</w:t>
      </w:r>
      <w:proofErr w:type="spellEnd"/>
      <w:r>
        <w:t xml:space="preserve"> further</w:t>
      </w:r>
    </w:p>
    <w:p w14:paraId="23DCFDE0"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num>
                  <m:den>
                    <m:r>
                      <w:rPr>
                        <w:rFonts w:ascii="Cambria Math" w:hAnsi="Cambria Math"/>
                      </w:rPr>
                      <m:t>var(</m:t>
                    </m:r>
                    <m:sSub>
                      <m:sSubPr>
                        <m:ctrlPr>
                          <w:rPr>
                            <w:rFonts w:ascii="Cambria Math" w:hAnsi="Cambria Math"/>
                          </w:rPr>
                        </m:ctrlPr>
                      </m:sSubPr>
                      <m:e>
                        <m:r>
                          <w:rPr>
                            <w:rFonts w:ascii="Cambria Math" w:hAnsi="Cambria Math"/>
                          </w:rPr>
                          <m:t>x</m:t>
                        </m:r>
                      </m:e>
                      <m:sub>
                        <m:r>
                          <w:rPr>
                            <w:rFonts w:ascii="Cambria Math" w:hAnsi="Cambria Math"/>
                          </w:rPr>
                          <m:t>o</m:t>
                        </m:r>
                      </m:sub>
                    </m:sSub>
                    <m:r>
                      <w:rPr>
                        <w:rFonts w:ascii="Cambria Math" w:hAnsi="Cambria Math"/>
                      </w:rPr>
                      <m:t>)</m:t>
                    </m:r>
                  </m:den>
                </m:f>
              </m:e>
            </m:mr>
            <m:mr>
              <m:e/>
              <m:e>
                <m:r>
                  <w:rPr>
                    <w:rFonts w:ascii="Cambria Math" w:hAnsi="Cambria Math"/>
                  </w:rPr>
                  <m:t>=</m:t>
                </m:r>
                <m:f>
                  <m:fPr>
                    <m:ctrlPr>
                      <w:rPr>
                        <w:rFonts w:ascii="Cambria Math" w:hAnsi="Cambria Math"/>
                      </w:rPr>
                    </m:ctrlPr>
                  </m:fPr>
                  <m:num>
                    <m:r>
                      <w:rPr>
                        <w:rFonts w:ascii="Cambria Math" w:hAnsi="Cambria Math"/>
                      </w:rPr>
                      <m:t>cov(</m:t>
                    </m:r>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mx</m:t>
                        </m:r>
                      </m:sub>
                    </m:sSub>
                    <m:r>
                      <w:rPr>
                        <w:rFonts w:ascii="Cambria Math" w:hAnsi="Cambria Math"/>
                      </w:rPr>
                      <m:t>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my</m:t>
                        </m:r>
                      </m:sub>
                    </m:sSub>
                    <m:r>
                      <w:rPr>
                        <w:rFonts w:ascii="Cambria Math" w:hAnsi="Cambria Math"/>
                      </w:rPr>
                      <m:t>cov(y,x)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mx</m:t>
                        </m:r>
                      </m:sub>
                    </m:sSub>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
        </m:oMath>
      </m:oMathPara>
    </w:p>
    <w:p w14:paraId="70044154" w14:textId="77777777" w:rsidR="00710E2A" w:rsidRDefault="00E948E7">
      <w:pPr>
        <w:pStyle w:val="FirstParagraph"/>
      </w:pPr>
      <w:proofErr w:type="gramStart"/>
      <w:r>
        <w:t>which</w:t>
      </w:r>
      <w:proofErr w:type="gramEnd"/>
      <w:r>
        <w:t xml:space="preserve"> can be substituted back to give</w:t>
      </w:r>
    </w:p>
    <w:p w14:paraId="6E4B343D"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e>
            </m:mr>
            <m:mr>
              <m:e/>
              <m:e>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mx</m:t>
                        </m:r>
                      </m:sub>
                    </m:sSub>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56200AC2" w14:textId="77777777" w:rsidR="00710E2A" w:rsidRDefault="00E948E7">
      <w:pPr>
        <w:pStyle w:val="FirstParagraph"/>
      </w:pPr>
      <w:r>
        <w:t>Finally</w:t>
      </w:r>
    </w:p>
    <w:p w14:paraId="2649A565"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f>
                  <m:fPr>
                    <m:ctrlPr>
                      <w:rPr>
                        <w:rFonts w:ascii="Cambria Math" w:hAnsi="Cambria Math"/>
                      </w:rPr>
                    </m:ctrlPr>
                  </m:fPr>
                  <m:num>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m:t>
                    </m:r>
                  </m:num>
                  <m:den>
                    <m:sSubSup>
                      <m:sSubSupPr>
                        <m:ctrlPr>
                          <w:rPr>
                            <w:rFonts w:ascii="Cambria Math" w:hAnsi="Cambria Math"/>
                          </w:rPr>
                        </m:ctrlPr>
                      </m:sSubSupPr>
                      <m:e>
                        <m:r>
                          <w:rPr>
                            <w:rFonts w:ascii="Cambria Math" w:hAnsi="Cambria Math"/>
                          </w:rPr>
                          <m:t>β</m:t>
                        </m:r>
                      </m:e>
                      <m:sub>
                        <m:r>
                          <w:rPr>
                            <w:rFonts w:ascii="Cambria Math" w:hAnsi="Cambria Math"/>
                          </w:rPr>
                          <m:t>mx</m:t>
                        </m:r>
                      </m:sub>
                      <m:sup>
                        <m:r>
                          <w:rPr>
                            <w:rFonts w:ascii="Cambria Math" w:hAnsi="Cambria Math"/>
                          </w:rPr>
                          <m:t>2</m:t>
                        </m:r>
                      </m:sup>
                    </m:sSubSup>
                    <m:r>
                      <w:rPr>
                        <w:rFonts w:ascii="Cambria Math" w:hAnsi="Cambria Math"/>
                      </w:rPr>
                      <m:t>var(x)+var(</m:t>
                    </m:r>
                    <m:sSub>
                      <m:sSubPr>
                        <m:ctrlPr>
                          <w:rPr>
                            <w:rFonts w:ascii="Cambria Math" w:hAnsi="Cambria Math"/>
                          </w:rPr>
                        </m:ctrlPr>
                      </m:sSubPr>
                      <m:e>
                        <m:r>
                          <w:rPr>
                            <w:rFonts w:ascii="Cambria Math" w:hAnsi="Cambria Math"/>
                          </w:rPr>
                          <m:t>ϵ</m:t>
                        </m:r>
                      </m:e>
                      <m:sub>
                        <m:r>
                          <w:rPr>
                            <w:rFonts w:ascii="Cambria Math" w:hAnsi="Cambria Math"/>
                          </w:rPr>
                          <m:t>m</m:t>
                        </m:r>
                      </m:sub>
                    </m:sSub>
                    <m:r>
                      <w:rPr>
                        <w:rFonts w:ascii="Cambria Math" w:hAnsi="Cambria Math"/>
                      </w:rPr>
                      <m:t>)</m:t>
                    </m:r>
                  </m:den>
                </m:f>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my</m:t>
                    </m:r>
                  </m:sub>
                </m:sSub>
                <m:sSub>
                  <m:sSubPr>
                    <m:ctrlPr>
                      <w:rPr>
                        <w:rFonts w:ascii="Cambria Math" w:hAnsi="Cambria Math"/>
                      </w:rPr>
                    </m:ctrlPr>
                  </m:sSubPr>
                  <m:e>
                    <m:r>
                      <w:rPr>
                        <w:rFonts w:ascii="Cambria Math" w:hAnsi="Cambria Math"/>
                      </w:rPr>
                      <m:t>β</m:t>
                    </m:r>
                  </m:e>
                  <m:sub>
                    <m:r>
                      <w:rPr>
                        <w:rFonts w:ascii="Cambria Math" w:hAnsi="Cambria Math"/>
                      </w:rPr>
                      <m:t>x</m:t>
                    </m:r>
                  </m:sub>
                </m:sSub>
                <m:sSub>
                  <m:sSubPr>
                    <m:ctrlPr>
                      <w:rPr>
                        <w:rFonts w:ascii="Cambria Math" w:hAnsi="Cambria Math"/>
                      </w:rPr>
                    </m:ctrlPr>
                  </m:sSubPr>
                  <m:e>
                    <m:r>
                      <w:rPr>
                        <w:rFonts w:ascii="Cambria Math" w:hAnsi="Cambria Math"/>
                      </w:rPr>
                      <m:t>β</m:t>
                    </m:r>
                  </m:e>
                  <m:sub>
                    <m:r>
                      <w:rPr>
                        <w:rFonts w:ascii="Cambria Math" w:hAnsi="Cambria Math"/>
                      </w:rPr>
                      <m:t>g</m:t>
                    </m:r>
                  </m:sub>
                </m:sSub>
                <m:r>
                  <w:rPr>
                    <w:rFonts w:ascii="Cambria Math" w:hAnsi="Cambria Math"/>
                  </w:rPr>
                  <m:t>var(g)</m:t>
                </m:r>
              </m:e>
            </m:mr>
          </m:m>
        </m:oMath>
      </m:oMathPara>
    </w:p>
    <w:p w14:paraId="725AE343" w14:textId="77777777" w:rsidR="00710E2A" w:rsidRDefault="00E948E7">
      <w:pPr>
        <w:pStyle w:val="FirstParagraph"/>
      </w:pPr>
      <w:proofErr w:type="gramStart"/>
      <w:r>
        <w:t>thus</w:t>
      </w:r>
      <w:proofErr w:type="gramEnd"/>
      <w:r>
        <w:t xml:space="preserve"> </w:t>
      </w:r>
      <m:oMath>
        <m:r>
          <w:rPr>
            <w:rFonts w:ascii="Cambria Math" w:hAnsi="Cambria Math"/>
          </w:rPr>
          <m:t>cov(g,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)=0</m:t>
        </m:r>
      </m:oMath>
      <w:r>
        <w:t xml:space="preserve"> if the measurement imprecision in </w:t>
      </w:r>
      <m:oMath>
        <m:sSub>
          <m:sSubPr>
            <m:ctrlPr>
              <w:rPr>
                <w:rFonts w:ascii="Cambria Math" w:hAnsi="Cambria Math"/>
              </w:rPr>
            </m:ctrlPr>
          </m:sSubPr>
          <m:e>
            <m:r>
              <w:rPr>
                <w:rFonts w:ascii="Cambria Math" w:hAnsi="Cambria Math"/>
              </w:rPr>
              <m:t>x</m:t>
            </m:r>
          </m:e>
          <m:sub>
            <m:r>
              <w:rPr>
                <w:rFonts w:ascii="Cambria Math" w:hAnsi="Cambria Math"/>
              </w:rPr>
              <m:t>o</m:t>
            </m:r>
          </m:sub>
        </m:sSub>
      </m:oMath>
      <w:r>
        <w:t xml:space="preserve"> is </w:t>
      </w:r>
      <m:oMath>
        <m:r>
          <w:rPr>
            <w:rFonts w:ascii="Cambria Math" w:hAnsi="Cambria Math"/>
          </w:rPr>
          <m:t>var(</m:t>
        </m:r>
        <m:sSub>
          <m:sSubPr>
            <m:ctrlPr>
              <w:rPr>
                <w:rFonts w:ascii="Cambria Math" w:hAnsi="Cambria Math"/>
              </w:rPr>
            </m:ctrlPr>
          </m:sSubPr>
          <m:e>
            <m:r>
              <w:rPr>
                <w:rFonts w:ascii="Cambria Math" w:hAnsi="Cambria Math"/>
              </w:rPr>
              <m:t>ϵ</m:t>
            </m:r>
          </m:e>
          <m:sub>
            <m:r>
              <w:rPr>
                <w:rFonts w:ascii="Cambria Math" w:hAnsi="Cambria Math"/>
              </w:rPr>
              <m:t>m</m:t>
            </m:r>
          </m:sub>
        </m:sSub>
        <m:r>
          <w:rPr>
            <w:rFonts w:ascii="Cambria Math" w:hAnsi="Cambria Math"/>
          </w:rPr>
          <m:t>)=0</m:t>
        </m:r>
      </m:oMath>
      <w:r>
        <w:t xml:space="preserve">. However if there is any imprecision then the condition </w:t>
      </w:r>
      <w:proofErr w:type="gramStart"/>
      <m:oMath>
        <m:r>
          <w:rPr>
            <w:rFonts w:ascii="Cambria Math" w:hAnsi="Cambria Math"/>
          </w:rPr>
          <m:t>cov(</m:t>
        </m:r>
        <w:proofErr w:type="gramEnd"/>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y</m:t>
                </m:r>
              </m:e>
            </m:groupChr>
          </m:e>
          <m:sub>
            <m:r>
              <w:rPr>
                <w:rFonts w:ascii="Cambria Math" w:hAnsi="Cambria Math"/>
              </w:rPr>
              <m:t>o</m:t>
            </m:r>
          </m:sub>
        </m:sSub>
        <m:r>
          <w:rPr>
            <w:rFonts w:ascii="Cambria Math" w:hAnsi="Cambria Math"/>
          </w:rPr>
          <m:t>)=0</m:t>
        </m:r>
      </m:oMath>
      <w:r>
        <w:t xml:space="preserve"> will not hold.</w:t>
      </w:r>
    </w:p>
    <w:p w14:paraId="23CD7DCC" w14:textId="77777777" w:rsidR="00710E2A" w:rsidRDefault="00E948E7">
      <w:pPr>
        <w:pStyle w:val="Heading2"/>
      </w:pPr>
      <w:bookmarkStart w:id="121" w:name="appendix-2"/>
      <w:bookmarkEnd w:id="121"/>
      <w:r>
        <w:t>Appendix 2</w:t>
      </w:r>
    </w:p>
    <w:p w14:paraId="1D5FC9B6" w14:textId="77777777" w:rsidR="00710E2A" w:rsidRDefault="00E948E7">
      <w:pPr>
        <w:pStyle w:val="FirstParagraph"/>
      </w:pPr>
      <w:r>
        <w:t xml:space="preserve">Assuming that either </w:t>
      </w:r>
      <m:oMath>
        <m:r>
          <w:rPr>
            <w:rFonts w:ascii="Cambria Math" w:hAnsi="Cambria Math"/>
          </w:rPr>
          <m:t>x→y</m:t>
        </m:r>
      </m:oMath>
      <w:r>
        <w:t xml:space="preserve"> or </w:t>
      </w:r>
      <m:oMath>
        <m:r>
          <w:rPr>
            <w:rFonts w:ascii="Cambria Math" w:hAnsi="Cambria Math"/>
          </w:rPr>
          <m:t>y→x</m:t>
        </m:r>
      </m:oMath>
      <w:r>
        <w:t xml:space="preserve">, the causal direction can be inferred by evaluating which of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is larger in magnitude. The Steiger test is a hypothesis test that provides a p-value for observing the difference in these correlations under the null hypothesis that they are equal.</w:t>
      </w:r>
    </w:p>
    <w:p w14:paraId="7ECA1358" w14:textId="77777777" w:rsidR="00710E2A" w:rsidRDefault="00E948E7">
      <w:pPr>
        <w:pStyle w:val="BodyText"/>
      </w:pPr>
      <w:r>
        <w:t xml:space="preserve">Assuming the causal direction is </w:t>
      </w:r>
      <m:oMath>
        <m:r>
          <w:rPr>
            <w:rFonts w:ascii="Cambria Math" w:hAnsi="Cambria Math"/>
          </w:rPr>
          <m:t>x→y</m:t>
        </m:r>
      </m:oMath>
      <w:r>
        <w:t xml:space="preserve">, two </w:t>
      </w:r>
      <w:proofErr w:type="gramStart"/>
      <w:r>
        <w:t>stage</w:t>
      </w:r>
      <w:proofErr w:type="gramEnd"/>
      <w:r>
        <w:t xml:space="preserve"> MR is formulated using the following regression models:</w:t>
      </w:r>
    </w:p>
    <w:p w14:paraId="29551B12" w14:textId="77777777" w:rsidR="00710E2A" w:rsidRDefault="00E948E7">
      <w:pPr>
        <w:pStyle w:val="BodyText"/>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1</m:t>
              </m:r>
            </m:sub>
          </m:sSub>
        </m:oMath>
      </m:oMathPara>
    </w:p>
    <w:p w14:paraId="40FC3E02" w14:textId="77777777" w:rsidR="00710E2A" w:rsidRDefault="00E948E7">
      <w:pPr>
        <w:pStyle w:val="FirstParagraph"/>
      </w:pPr>
      <w:proofErr w:type="gramStart"/>
      <w:r>
        <w:t>for</w:t>
      </w:r>
      <w:proofErr w:type="gramEnd"/>
      <w:r>
        <w:t xml:space="preserve"> the first stage and</w:t>
      </w:r>
    </w:p>
    <w:p w14:paraId="27E39C9C" w14:textId="77777777" w:rsidR="00710E2A" w:rsidRDefault="00E948E7">
      <w:pPr>
        <w:pStyle w:val="BodyText"/>
      </w:pPr>
      <m:oMathPara>
        <m:oMathParaPr>
          <m:jc m:val="center"/>
        </m:oMathParaPr>
        <m:oMath>
          <m:r>
            <w:rPr>
              <w:rFonts w:ascii="Cambria Math" w:hAnsi="Cambria Math"/>
            </w:rPr>
            <m:t>y=</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m:oMathPara>
    </w:p>
    <w:p w14:paraId="61FBC3E4" w14:textId="77777777" w:rsidR="00710E2A" w:rsidRDefault="00E948E7">
      <w:pPr>
        <w:pStyle w:val="FirstParagraph"/>
      </w:pPr>
      <w:proofErr w:type="gramStart"/>
      <w:r>
        <w:t>where</w:t>
      </w:r>
      <w:proofErr w:type="gramEnd"/>
      <w:r>
        <w:t xml:space="preserve"> </w:t>
      </w:r>
      <m:oMath>
        <m:groupChr>
          <m:groupChrPr>
            <m:chr m:val="^"/>
            <m:pos m:val="top"/>
            <m:vertJc m:val="bot"/>
            <m:ctrlPr>
              <w:rPr>
                <w:rFonts w:ascii="Cambria Math" w:hAnsi="Cambria Math"/>
              </w:rPr>
            </m:ctrlPr>
          </m:groupChrPr>
          <m:e>
            <m:r>
              <w:rPr>
                <w:rFonts w:ascii="Cambria Math" w:hAnsi="Cambria Math"/>
              </w:rPr>
              <m:t>x</m:t>
            </m:r>
          </m:e>
        </m:groupCh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α</m:t>
                </m:r>
              </m:e>
            </m:groupChr>
          </m:e>
          <m:sub>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β</m:t>
                </m:r>
              </m:e>
            </m:groupChr>
          </m:e>
          <m:sub>
            <m:r>
              <w:rPr>
                <w:rFonts w:ascii="Cambria Math" w:hAnsi="Cambria Math"/>
              </w:rPr>
              <m:t>1</m:t>
            </m:r>
          </m:sub>
        </m:sSub>
        <m:r>
          <w:rPr>
            <w:rFonts w:ascii="Cambria Math" w:hAnsi="Cambria Math"/>
          </w:rPr>
          <m:t>g</m:t>
        </m:r>
      </m:oMath>
      <w:r>
        <w:t xml:space="preserve">. Writing in scale free terms, </w:t>
      </w:r>
      <m:oMath>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denotes the correlation between </w:t>
      </w:r>
      <m:oMath>
        <m:r>
          <w:rPr>
            <w:rFonts w:ascii="Cambria Math" w:hAnsi="Cambria Math"/>
          </w:rPr>
          <m:t>g</m:t>
        </m:r>
      </m:oMath>
      <w:r>
        <w:t xml:space="preserve"> and the exposure variable </w:t>
      </w:r>
      <m:oMath>
        <m:r>
          <w:rPr>
            <w:rFonts w:ascii="Cambria Math" w:hAnsi="Cambria Math"/>
          </w:rPr>
          <m:t>x</m:t>
        </m:r>
      </m:oMath>
      <w:r>
        <w:t xml:space="preserve">, and it is expected that </w:t>
      </w:r>
      <m:oMath>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g,y</m:t>
            </m:r>
          </m:sub>
        </m:sSub>
      </m:oMath>
      <w:r>
        <w:t xml:space="preserve"> because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where </w:t>
      </w:r>
      <m:oMath>
        <m:sSub>
          <m:sSubPr>
            <m:ctrlPr>
              <w:rPr>
                <w:rFonts w:ascii="Cambria Math" w:hAnsi="Cambria Math"/>
              </w:rPr>
            </m:ctrlPr>
          </m:sSubPr>
          <m:e>
            <m:r>
              <w:rPr>
                <w:rFonts w:ascii="Cambria Math" w:hAnsi="Cambria Math"/>
              </w:rPr>
              <m:t>ρ</m:t>
            </m:r>
          </m:e>
          <m:sub>
            <m:r>
              <w:rPr>
                <w:rFonts w:ascii="Cambria Math" w:hAnsi="Cambria Math"/>
              </w:rPr>
              <m:t>x,y</m:t>
            </m:r>
          </m:sub>
        </m:sSub>
      </m:oMath>
      <w:r>
        <w:t xml:space="preserve"> is the causal association between </w:t>
      </w:r>
      <m:oMath>
        <m:r>
          <w:rPr>
            <w:rFonts w:ascii="Cambria Math" w:hAnsi="Cambria Math"/>
          </w:rPr>
          <m:t>x</m:t>
        </m:r>
      </m:oMath>
      <w:r>
        <w:t xml:space="preserve"> and </w:t>
      </w:r>
      <m:oMath>
        <m:r>
          <w:rPr>
            <w:rFonts w:ascii="Cambria Math" w:hAnsi="Cambria Math"/>
          </w:rPr>
          <m:t>y</m:t>
        </m:r>
      </m:oMath>
      <w:r>
        <w:t xml:space="preserve"> (which is likely to be less than 1).</w:t>
      </w:r>
    </w:p>
    <w:p w14:paraId="1296FD03" w14:textId="77777777" w:rsidR="00710E2A" w:rsidRDefault="00E948E7">
      <w:pPr>
        <w:pStyle w:val="BodyText"/>
      </w:pPr>
      <w:r>
        <w:t xml:space="preserve">In the presence of measurement error in </w:t>
      </w:r>
      <m:oMath>
        <m:r>
          <w:rPr>
            <w:rFonts w:ascii="Cambria Math" w:hAnsi="Cambria Math"/>
          </w:rPr>
          <m:t>x</m:t>
        </m:r>
      </m:oMath>
      <w:r>
        <w:t xml:space="preserve"> and </w:t>
      </w:r>
      <m:oMath>
        <m:r>
          <w:rPr>
            <w:rFonts w:ascii="Cambria Math" w:hAnsi="Cambria Math"/>
          </w:rPr>
          <m:t>y</m:t>
        </m:r>
      </m:oMath>
      <w:r>
        <w:t xml:space="preserve">, however, the empirical inference of the causal direction will instead be based on evaluating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which can be simplified:</w:t>
      </w:r>
    </w:p>
    <w:p w14:paraId="4575273E"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e>
            </m:mr>
            <m:mr>
              <m:e>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e>
            </m:mr>
            <m:mr>
              <m:e>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g,x</m:t>
                    </m:r>
                  </m:sub>
                </m:sSub>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e>
            </m:mr>
            <m:mr>
              <m:e>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e>
                <m:r>
                  <w:rPr>
                    <w:rFonts w:ascii="Cambria Math" w:hAnsi="Cambria Math"/>
                  </w:rPr>
                  <m:t>&gt;</m:t>
                </m:r>
                <m:sSub>
                  <m:sSubPr>
                    <m:ctrlPr>
                      <w:rPr>
                        <w:rFonts w:ascii="Cambria Math" w:hAnsi="Cambria Math"/>
                      </w:rPr>
                    </m:ctrlPr>
                  </m:sSubPr>
                  <m:e>
                    <m:r>
                      <w:rPr>
                        <w:rFonts w:ascii="Cambria Math" w:hAnsi="Cambria Math"/>
                      </w:rPr>
                      <m:t>ρ</m:t>
                    </m:r>
                  </m:e>
                  <m:sub>
                    <m:r>
                      <w:rPr>
                        <w:rFonts w:ascii="Cambria Math" w:hAnsi="Cambria Math"/>
                      </w:rPr>
                      <m:t>x,y</m:t>
                    </m:r>
                  </m:sub>
                </m:sSub>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e>
            </m:mr>
          </m:m>
        </m:oMath>
      </m:oMathPara>
    </w:p>
    <w:p w14:paraId="3A6F567B" w14:textId="77777777" w:rsidR="00710E2A" w:rsidRDefault="00E948E7">
      <w:pPr>
        <w:pStyle w:val="FirstParagraph"/>
      </w:pPr>
      <w:r>
        <w:t xml:space="preserve">In order to assess how reliable the inference of the causal direction is in the presence of measurement imprecision, we can evaluate the range of potential values </w:t>
      </w:r>
      <w:r>
        <w:lastRenderedPageBreak/>
        <w:t xml:space="preserve">of measurement error in </w:t>
      </w:r>
      <m:oMath>
        <m:r>
          <w:rPr>
            <w:rFonts w:ascii="Cambria Math" w:hAnsi="Cambria Math"/>
          </w:rPr>
          <m:t>x</m:t>
        </m:r>
      </m:oMath>
      <w:r>
        <w:t xml:space="preserve"> and </w:t>
      </w:r>
      <m:oMath>
        <m:r>
          <w:rPr>
            <w:rFonts w:ascii="Cambria Math" w:hAnsi="Cambria Math"/>
          </w:rPr>
          <m:t>y</m:t>
        </m:r>
      </m:oMath>
      <w:r>
        <w:t xml:space="preserve"> over which the empirical difference in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would return the wrong causal direction.</w:t>
      </w:r>
    </w:p>
    <w:p w14:paraId="5C55882B" w14:textId="77777777" w:rsidR="00710E2A" w:rsidRDefault="00E948E7">
      <w:pPr>
        <w:pStyle w:val="BodyText"/>
      </w:pPr>
      <w:r>
        <w:t xml:space="preserve">For different values of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w:t>
      </w:r>
      <m:oMath>
        <m:sSub>
          <m:sSubPr>
            <m:ctrlPr>
              <w:rPr>
                <w:rFonts w:ascii="Cambria Math" w:hAnsi="Cambria Math"/>
              </w:rPr>
            </m:ctrlPr>
          </m:sSubPr>
          <m:e>
            <m:r>
              <w:rPr>
                <w:rFonts w:ascii="Cambria Math" w:hAnsi="Cambria Math"/>
              </w:rPr>
              <m:t>ρ</m:t>
            </m:r>
          </m:e>
          <m:sub>
            <m:r>
              <w:rPr>
                <w:rFonts w:ascii="Cambria Math" w:hAnsi="Cambria Math"/>
              </w:rPr>
              <m:t>g,x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den>
        </m:f>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≤1</m:t>
        </m:r>
      </m:oMath>
      <w:r>
        <w:t xml:space="preserve">. For different values of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w:t>
      </w:r>
      <m:oMath>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den>
        </m:f>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≤1</m:t>
        </m:r>
      </m:oMath>
      <w:r>
        <w:t>.</w:t>
      </w:r>
    </w:p>
    <w:p w14:paraId="5855D181" w14:textId="77777777" w:rsidR="00710E2A" w:rsidRDefault="00E948E7">
      <w:pPr>
        <w:pStyle w:val="BodyText"/>
      </w:pPr>
      <w:r>
        <w:t xml:space="preserve">Call </w:t>
      </w:r>
      <m:oMath>
        <m:r>
          <w:rPr>
            <w:rFonts w:ascii="Cambria Math" w:hAnsi="Cambria Math"/>
          </w:rPr>
          <m:t>z=</m:t>
        </m:r>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oMath>
      <w:r>
        <w:t xml:space="preserve"> the true difference in the variance explained by the genetic variant in </w:t>
      </w:r>
      <m:oMath>
        <m:r>
          <w:rPr>
            <w:rFonts w:ascii="Cambria Math" w:hAnsi="Cambria Math"/>
          </w:rPr>
          <m:t>y</m:t>
        </m:r>
      </m:oMath>
      <w:r>
        <w:t xml:space="preserve"> and </w:t>
      </w:r>
      <m:oMath>
        <m:r>
          <w:rPr>
            <w:rFonts w:ascii="Cambria Math" w:hAnsi="Cambria Math"/>
          </w:rPr>
          <m:t>x</m:t>
        </m:r>
      </m:oMath>
      <w:r>
        <w:t xml:space="preserve">. If </w:t>
      </w:r>
      <m:oMath>
        <m:r>
          <w:rPr>
            <w:rFonts w:ascii="Cambria Math" w:hAnsi="Cambria Math"/>
          </w:rPr>
          <m:t>z&lt;0</m:t>
        </m:r>
      </m:oMath>
      <w:r>
        <w:t xml:space="preserve"> then we infer that </w:t>
      </w:r>
      <m:oMath>
        <m:r>
          <w:rPr>
            <w:rFonts w:ascii="Cambria Math" w:hAnsi="Cambria Math"/>
          </w:rPr>
          <m:t>x→y</m:t>
        </m:r>
      </m:oMath>
      <w:r>
        <w:t xml:space="preserve">. There will be some values of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t xml:space="preserve"> and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t xml:space="preserve"> that do not alter whether </w:t>
      </w:r>
      <m:oMath>
        <m:r>
          <w:rPr>
            <w:rFonts w:ascii="Cambria Math" w:hAnsi="Cambria Math"/>
          </w:rPr>
          <m:t>z&lt;0</m:t>
        </m:r>
      </m:oMath>
      <w:r>
        <w:t xml:space="preserve">. To evaluate the reliability, </w:t>
      </w:r>
      <m:oMath>
        <m:r>
          <w:rPr>
            <w:rFonts w:ascii="Cambria Math" w:hAnsi="Cambria Math"/>
          </w:rPr>
          <m:t>R</m:t>
        </m:r>
      </m:oMath>
      <w:r>
        <w:t xml:space="preserve">, of the inference of the causal direction with regards to measurement error, the objective is to compare the proportion of the parameter space that agrees with the inferred direction against the </w:t>
      </w:r>
      <w:proofErr w:type="gramStart"/>
      <w:r>
        <w:t>proportion which</w:t>
      </w:r>
      <w:proofErr w:type="gramEnd"/>
      <w:r>
        <w:t xml:space="preserve"> does not:</w:t>
      </w:r>
    </w:p>
    <w:p w14:paraId="6F5333AD" w14:textId="77777777" w:rsidR="00710E2A" w:rsidRDefault="00E948E7">
      <w:pPr>
        <w:pStyle w:val="BodyText"/>
      </w:pPr>
      <m:oMathPara>
        <m:oMathParaPr>
          <m:jc m:val="center"/>
        </m:oMathParaPr>
        <m:oMath>
          <m:r>
            <w:rPr>
              <w:rFonts w:ascii="Cambria Math" w:hAnsi="Cambria Math"/>
            </w:rPr>
            <m:t>R=</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z≥0</m:t>
                  </m:r>
                </m:sub>
              </m:sSub>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z&lt;0</m:t>
                  </m:r>
                </m:sub>
              </m:sSub>
            </m:den>
          </m:f>
        </m:oMath>
      </m:oMathPara>
    </w:p>
    <w:p w14:paraId="65F270AD" w14:textId="77777777" w:rsidR="00710E2A" w:rsidRDefault="00E948E7">
      <w:pPr>
        <w:pStyle w:val="FirstParagraph"/>
      </w:pPr>
      <w:r>
        <w:t xml:space="preserve">If </w:t>
      </w:r>
      <m:oMath>
        <m:r>
          <w:rPr>
            <w:rFonts w:ascii="Cambria Math" w:hAnsi="Cambria Math"/>
          </w:rPr>
          <m:t>R=1</m:t>
        </m:r>
      </m:oMath>
      <w:r>
        <w:t xml:space="preserve"> then the direction of causality is equally probable across the range of possible measurement error values. If </w:t>
      </w:r>
      <m:oMath>
        <m:r>
          <w:rPr>
            <w:rFonts w:ascii="Cambria Math" w:hAnsi="Cambria Math"/>
          </w:rPr>
          <m:t>R&gt;1</m:t>
        </m:r>
      </m:oMath>
      <w:r>
        <w:t xml:space="preserve"> then </w:t>
      </w:r>
      <m:oMath>
        <m:r>
          <w:rPr>
            <w:rFonts w:ascii="Cambria Math" w:hAnsi="Cambria Math"/>
          </w:rPr>
          <m:t>R</m:t>
        </m:r>
      </m:oMath>
      <w:r>
        <w:t xml:space="preserve"> times as much of the parameter space favours the inferred direction of causality. </w:t>
      </w:r>
      <m:oMath>
        <m:sSub>
          <m:sSubPr>
            <m:ctrlPr>
              <w:rPr>
                <w:rFonts w:ascii="Cambria Math" w:hAnsi="Cambria Math"/>
              </w:rPr>
            </m:ctrlPr>
          </m:sSubPr>
          <m:e>
            <m:r>
              <w:rPr>
                <w:rFonts w:ascii="Cambria Math" w:hAnsi="Cambria Math"/>
              </w:rPr>
              <m:t>V</m:t>
            </m:r>
          </m:e>
          <m:sub>
            <m:r>
              <w:rPr>
                <w:rFonts w:ascii="Cambria Math" w:hAnsi="Cambria Math"/>
              </w:rPr>
              <m:t>z</m:t>
            </m:r>
          </m:sub>
        </m:sSub>
      </m:oMath>
      <w:r>
        <w:t xml:space="preserve">, </w:t>
      </w:r>
      <w:proofErr w:type="gramStart"/>
      <w:r>
        <w:t>the</w:t>
      </w:r>
      <w:proofErr w:type="gramEnd"/>
      <w:r>
        <w:t xml:space="preserve"> total volume of the function (Figure 4), can be obtained analytically by solving:</w:t>
      </w:r>
    </w:p>
    <w:p w14:paraId="20D98E5E"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z</m:t>
                    </m:r>
                  </m:sub>
                </m:sSub>
              </m:e>
              <m:e>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ub>
                  <m:sup>
                    <m:r>
                      <w:rPr>
                        <w:rFonts w:ascii="Cambria Math" w:hAnsi="Cambria Math"/>
                      </w:rPr>
                      <m:t>1</m:t>
                    </m:r>
                  </m:sup>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ub>
                      <m:sup>
                        <m: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den>
                </m:f>
                <m:r>
                  <w:rPr>
                    <w:rFonts w:ascii="Cambria Math" w:hAnsi="Cambria Math"/>
                  </w:rPr>
                  <m:t>    d</m:t>
                </m:r>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mr>
            <m:mr>
              <m:e/>
              <m:e>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e>
            </m:mr>
          </m:m>
        </m:oMath>
      </m:oMathPara>
    </w:p>
    <w:p w14:paraId="553766BE" w14:textId="77777777" w:rsidR="00710E2A" w:rsidRDefault="00DE72C1">
      <w:pPr>
        <w:pStyle w:val="FirstParagraph"/>
      </w:pPr>
      <m:oMath>
        <m:sSub>
          <m:sSubPr>
            <m:ctrlPr>
              <w:rPr>
                <w:rFonts w:ascii="Cambria Math" w:hAnsi="Cambria Math"/>
              </w:rPr>
            </m:ctrlPr>
          </m:sSubPr>
          <m:e>
            <m:r>
              <w:rPr>
                <w:rFonts w:ascii="Cambria Math" w:hAnsi="Cambria Math"/>
              </w:rPr>
              <m:t>V</m:t>
            </m:r>
          </m:e>
          <m:sub>
            <m:r>
              <w:rPr>
                <w:rFonts w:ascii="Cambria Math" w:hAnsi="Cambria Math"/>
              </w:rPr>
              <m:t>z≥0</m:t>
            </m:r>
          </m:sub>
        </m:sSub>
      </m:oMath>
      <w:r w:rsidR="00E948E7">
        <w:t xml:space="preserve">, </w:t>
      </w:r>
      <w:proofErr w:type="gramStart"/>
      <w:r w:rsidR="00E948E7">
        <w:t>the</w:t>
      </w:r>
      <w:proofErr w:type="gramEnd"/>
      <w:r w:rsidR="00E948E7">
        <w:t xml:space="preserve"> proportion of the volume that lies above the </w:t>
      </w:r>
      <m:oMath>
        <m:r>
          <w:rPr>
            <w:rFonts w:ascii="Cambria Math" w:hAnsi="Cambria Math"/>
          </w:rPr>
          <m:t>z=0</m:t>
        </m:r>
      </m:oMath>
      <w:r w:rsidR="00E948E7">
        <w:t xml:space="preserve"> plane, can also be obtained analytically. The region of this volume is bound by the values of </w:t>
      </w:r>
      <m:oMath>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rsidR="00E948E7">
        <w:t xml:space="preserve"> and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oMath>
      <w:r w:rsidR="00E948E7">
        <w:t xml:space="preserve"> where </w:t>
      </w:r>
      <m:oMath>
        <m:r>
          <w:rPr>
            <w:rFonts w:ascii="Cambria Math" w:hAnsi="Cambria Math"/>
          </w:rPr>
          <m:t>0=</m:t>
        </m:r>
        <m:sSub>
          <m:sSubPr>
            <m:ctrlPr>
              <w:rPr>
                <w:rFonts w:ascii="Cambria Math" w:hAnsi="Cambria Math"/>
              </w:rPr>
            </m:ctrlPr>
          </m:sSubPr>
          <m:e>
            <m:r>
              <w:rPr>
                <w:rFonts w:ascii="Cambria Math" w:hAnsi="Cambria Math"/>
              </w:rPr>
              <m:t>ρ</m:t>
            </m:r>
          </m:e>
          <m:sub>
            <m:r>
              <w:rPr>
                <w:rFonts w:ascii="Cambria Math" w:hAnsi="Cambria Math"/>
              </w:rPr>
              <m:t>g,y</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g,x</m:t>
            </m:r>
          </m:sub>
        </m:sSub>
      </m:oMath>
      <w:r w:rsidR="00E948E7">
        <w:t xml:space="preserve">, which can be expanded to </w:t>
      </w:r>
      <m:oMath>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oMath>
      <w:r w:rsidR="00E948E7">
        <w:t>. Hence,</w:t>
      </w:r>
    </w:p>
    <w:p w14:paraId="496D6283" w14:textId="77777777" w:rsidR="00710E2A" w:rsidRDefault="00DE72C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z≥0</m:t>
                    </m:r>
                  </m:sub>
                </m:sSub>
              </m:e>
              <m:e>
                <m: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ub>
                  <m:sup>
                    <m:r>
                      <w:rPr>
                        <w:rFonts w:ascii="Cambria Math" w:hAnsi="Cambria Math"/>
                      </w:rPr>
                      <m:t>1</m:t>
                    </m:r>
                  </m:sup>
                  <m:e>
                    <m:nary>
                      <m:naryPr>
                        <m:limLoc m:val="subSup"/>
                        <m:ctrlPr>
                          <w:rPr>
                            <w:rFonts w:ascii="Cambria Math" w:hAnsi="Cambria Math"/>
                          </w:rPr>
                        </m:ctrlPr>
                      </m:naryPr>
                      <m: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ub>
                      <m:sup>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den>
                        </m:f>
                      </m:sup>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den>
                        </m:f>
                      </m:e>
                    </m:nary>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num>
                  <m:den>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den>
                </m:f>
                <m:r>
                  <w:rPr>
                    <w:rFonts w:ascii="Cambria Math" w:hAnsi="Cambria Math"/>
                  </w:rPr>
                  <m:t>    d</m:t>
                </m:r>
                <m:sSub>
                  <m:sSubPr>
                    <m:ctrlPr>
                      <w:rPr>
                        <w:rFonts w:ascii="Cambria Math" w:hAnsi="Cambria Math"/>
                      </w:rPr>
                    </m:ctrlPr>
                  </m:sSubPr>
                  <m:e>
                    <m:r>
                      <w:rPr>
                        <w:rFonts w:ascii="Cambria Math" w:hAnsi="Cambria Math"/>
                      </w:rPr>
                      <m:t>ρ</m:t>
                    </m:r>
                  </m:e>
                  <m:sub>
                    <m: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o</m:t>
                        </m:r>
                      </m:sub>
                    </m:sSub>
                  </m:sub>
                </m:sSub>
              </m:e>
            </m:mr>
            <m:mr>
              <m:e/>
              <m:e>
                <m:r>
                  <w:rPr>
                    <w:rFonts w:ascii="Cambria Math" w:hAnsi="Cambria Math"/>
                  </w:rPr>
                  <m:t>=2</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-2</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y</m:t>
                        </m:r>
                      </m:e>
                      <m:sub>
                        <m:r>
                          <w:rPr>
                            <w:rFonts w:ascii="Cambria Math" w:hAnsi="Cambria Math"/>
                          </w:rPr>
                          <m:t>o</m:t>
                        </m:r>
                      </m:sub>
                    </m:sSub>
                  </m:sub>
                </m:sSub>
                <m:r>
                  <w:rPr>
                    <w:rFonts w:ascii="Cambria Math" w:hAnsi="Cambria Math"/>
                  </w:rPr>
                  <m:t>log(</m:t>
                </m:r>
                <m:sSub>
                  <m:sSubPr>
                    <m:ctrlPr>
                      <w:rPr>
                        <w:rFonts w:ascii="Cambria Math" w:hAnsi="Cambria Math"/>
                      </w:rPr>
                    </m:ctrlPr>
                  </m:sSubPr>
                  <m:e>
                    <m:r>
                      <w:rPr>
                        <w:rFonts w:ascii="Cambria Math" w:hAnsi="Cambria Math"/>
                      </w:rPr>
                      <m:t>ρ</m:t>
                    </m:r>
                  </m:e>
                  <m: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o</m:t>
                        </m:r>
                      </m:sub>
                    </m:sSub>
                  </m:sub>
                </m:sSub>
                <m:r>
                  <w:rPr>
                    <w:rFonts w:ascii="Cambria Math" w:hAnsi="Cambria Math"/>
                  </w:rPr>
                  <m:t>)</m:t>
                </m:r>
              </m:e>
            </m:mr>
          </m:m>
        </m:oMath>
      </m:oMathPara>
    </w:p>
    <w:p w14:paraId="04690D1E" w14:textId="77777777" w:rsidR="00710E2A" w:rsidRDefault="00E948E7">
      <w:pPr>
        <w:pStyle w:val="FirstParagraph"/>
      </w:pPr>
      <w:r>
        <w:t xml:space="preserve">Thus </w:t>
      </w:r>
      <m:oMath>
        <m:sSub>
          <m:sSubPr>
            <m:ctrlPr>
              <w:rPr>
                <w:rFonts w:ascii="Cambria Math" w:hAnsi="Cambria Math"/>
              </w:rPr>
            </m:ctrlPr>
          </m:sSubPr>
          <m:e>
            <m:r>
              <w:rPr>
                <w:rFonts w:ascii="Cambria Math" w:hAnsi="Cambria Math"/>
              </w:rPr>
              <m:t>V</m:t>
            </m:r>
          </m:e>
          <m:sub>
            <m:r>
              <w:rPr>
                <w:rFonts w:ascii="Cambria Math" w:hAnsi="Cambria Math"/>
              </w:rPr>
              <m:t>z&lt;0</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z≥0</m:t>
            </m:r>
          </m:sub>
        </m:sSub>
      </m:oMath>
      <w:r>
        <w:t>.</w:t>
      </w:r>
    </w:p>
    <w:p w14:paraId="4D28DCFD" w14:textId="77777777" w:rsidR="00710E2A" w:rsidRDefault="00E948E7">
      <w:pPr>
        <w:pStyle w:val="Heading2"/>
      </w:pPr>
      <w:bookmarkStart w:id="122" w:name="references"/>
      <w:bookmarkEnd w:id="122"/>
      <w:commentRangeStart w:id="123"/>
      <w:commentRangeStart w:id="124"/>
      <w:r>
        <w:t>References</w:t>
      </w:r>
      <w:commentRangeEnd w:id="123"/>
      <w:r w:rsidR="00A83375">
        <w:rPr>
          <w:rStyle w:val="CommentReference"/>
          <w:rFonts w:asciiTheme="minorHAnsi" w:eastAsiaTheme="minorHAnsi" w:hAnsiTheme="minorHAnsi" w:cstheme="minorBidi"/>
          <w:b w:val="0"/>
          <w:bCs w:val="0"/>
          <w:color w:val="auto"/>
        </w:rPr>
        <w:commentReference w:id="123"/>
      </w:r>
      <w:commentRangeEnd w:id="124"/>
      <w:r w:rsidR="00E33ED2">
        <w:rPr>
          <w:rStyle w:val="CommentReference"/>
          <w:rFonts w:asciiTheme="minorHAnsi" w:eastAsiaTheme="minorHAnsi" w:hAnsiTheme="minorHAnsi" w:cstheme="minorBidi"/>
          <w:b w:val="0"/>
          <w:bCs w:val="0"/>
          <w:color w:val="auto"/>
        </w:rPr>
        <w:commentReference w:id="124"/>
      </w:r>
    </w:p>
    <w:p w14:paraId="33B2AC61" w14:textId="77777777" w:rsidR="00710E2A" w:rsidRDefault="00710E2A">
      <w:pPr>
        <w:pStyle w:val="FirstParagraph"/>
        <w:rPr>
          <w:ins w:id="126" w:author="Gib Hemani" w:date="2017-02-24T21:39:00Z"/>
        </w:rPr>
      </w:pPr>
    </w:p>
    <w:p w14:paraId="688BD03D" w14:textId="77777777" w:rsidR="00710E2A" w:rsidRDefault="00E948E7">
      <w:pPr>
        <w:pStyle w:val="Bibliography"/>
      </w:pPr>
      <w:r>
        <w:t>1. Phillips</w:t>
      </w:r>
      <w:ins w:id="127" w:author="Gib Hemani" w:date="2017-02-24T21:39:00Z">
        <w:r>
          <w:t xml:space="preserve"> AN,</w:t>
        </w:r>
      </w:ins>
      <w:r>
        <w:t xml:space="preserve"> Davey Smith G. How independent are </w:t>
      </w:r>
      <w:ins w:id="128" w:author="Gib Hemani" w:date="2017-02-24T21:39:00Z">
        <w:r>
          <w:t>“independent”</w:t>
        </w:r>
      </w:ins>
      <w:r>
        <w:t xml:space="preserve"> effects? </w:t>
      </w:r>
      <w:proofErr w:type="gramStart"/>
      <w:r>
        <w:t>relative</w:t>
      </w:r>
      <w:proofErr w:type="gramEnd"/>
      <w:r>
        <w:t xml:space="preserve"> risk estimation when correlated exposures are measured imprecisely. </w:t>
      </w:r>
      <w:proofErr w:type="gramStart"/>
      <w:r w:rsidRPr="008D006B">
        <w:t>Journal of Clinical Epidemiology</w:t>
      </w:r>
      <w:ins w:id="129" w:author="Gib Hemani" w:date="2017-02-24T21:39:00Z">
        <w:r>
          <w:t>.</w:t>
        </w:r>
        <w:proofErr w:type="gramEnd"/>
        <w:r>
          <w:t xml:space="preserve"> 1991</w:t>
        </w:r>
        <w:proofErr w:type="gramStart"/>
        <w:r>
          <w:t>;</w:t>
        </w:r>
      </w:ins>
      <w:r w:rsidRPr="008D006B">
        <w:t>44</w:t>
      </w:r>
      <w:proofErr w:type="gramEnd"/>
      <w:ins w:id="130" w:author="Gib Hemani" w:date="2017-02-24T21:39:00Z">
        <w:r>
          <w:t>(11):</w:t>
        </w:r>
      </w:ins>
      <w:r>
        <w:t>1223–</w:t>
      </w:r>
      <w:ins w:id="131" w:author="Gib Hemani" w:date="2017-02-24T21:39:00Z">
        <w:r>
          <w:t xml:space="preserve">31. </w:t>
        </w:r>
      </w:ins>
    </w:p>
    <w:p w14:paraId="56C0AD8B" w14:textId="77777777" w:rsidR="00710E2A" w:rsidRDefault="00E948E7">
      <w:pPr>
        <w:pStyle w:val="Bibliography"/>
      </w:pPr>
      <w:r>
        <w:lastRenderedPageBreak/>
        <w:t>2. Davey Smith G</w:t>
      </w:r>
      <w:ins w:id="132" w:author="Gib Hemani" w:date="2017-02-24T21:39:00Z">
        <w:r>
          <w:t>,</w:t>
        </w:r>
      </w:ins>
      <w:r>
        <w:t xml:space="preserve"> </w:t>
      </w:r>
      <w:proofErr w:type="spellStart"/>
      <w:r>
        <w:t>Ebrahim</w:t>
      </w:r>
      <w:proofErr w:type="spellEnd"/>
      <w:r>
        <w:t xml:space="preserve"> S. Data dredging, bias, or confounding. </w:t>
      </w:r>
      <w:r w:rsidRPr="008D006B">
        <w:t>BMJ</w:t>
      </w:r>
      <w:ins w:id="133" w:author="Gib Hemani" w:date="2017-02-24T21:39:00Z">
        <w:r>
          <w:t xml:space="preserve">. </w:t>
        </w:r>
      </w:ins>
      <w:r>
        <w:t>2002</w:t>
      </w:r>
      <w:proofErr w:type="gramStart"/>
      <w:ins w:id="134" w:author="Gib Hemani" w:date="2017-02-24T21:39:00Z">
        <w:r>
          <w:t>;325</w:t>
        </w:r>
        <w:proofErr w:type="gramEnd"/>
        <w:r>
          <w:t xml:space="preserve">(7378):1437–8. </w:t>
        </w:r>
      </w:ins>
    </w:p>
    <w:p w14:paraId="38CE913A" w14:textId="77777777" w:rsidR="00710E2A" w:rsidRDefault="00E948E7">
      <w:pPr>
        <w:pStyle w:val="Bibliography"/>
      </w:pPr>
      <w:r>
        <w:t>3. Davey Smith G</w:t>
      </w:r>
      <w:ins w:id="135" w:author="Gib Hemani" w:date="2017-02-24T21:39:00Z">
        <w:r>
          <w:t>,</w:t>
        </w:r>
      </w:ins>
      <w:r>
        <w:t xml:space="preserve"> </w:t>
      </w:r>
      <w:proofErr w:type="spellStart"/>
      <w:r>
        <w:t>Ebrahim</w:t>
      </w:r>
      <w:proofErr w:type="spellEnd"/>
      <w:r>
        <w:t xml:space="preserve"> S. </w:t>
      </w:r>
      <w:proofErr w:type="spellStart"/>
      <w:r>
        <w:t>Mendelian</w:t>
      </w:r>
      <w:proofErr w:type="spellEnd"/>
      <w:r>
        <w:t xml:space="preserve"> randomization: prospects, potentials, and limitations. </w:t>
      </w:r>
      <w:proofErr w:type="gramStart"/>
      <w:r w:rsidRPr="008D006B">
        <w:t>International journal of epidemiology</w:t>
      </w:r>
      <w:r>
        <w:t xml:space="preserve"> </w:t>
      </w:r>
      <w:ins w:id="136" w:author="Gib Hemani" w:date="2017-02-24T21:39:00Z">
        <w:r>
          <w:t>[Internet].</w:t>
        </w:r>
        <w:proofErr w:type="gramEnd"/>
        <w:r>
          <w:t xml:space="preserve"> 2004 Feb</w:t>
        </w:r>
        <w:proofErr w:type="gramStart"/>
        <w:r>
          <w:t>;33</w:t>
        </w:r>
        <w:proofErr w:type="gramEnd"/>
        <w:r>
          <w:t xml:space="preserve">(1):30–42. Available from: </w:t>
        </w:r>
        <w:r w:rsidR="008D006B">
          <w:fldChar w:fldCharType="begin"/>
        </w:r>
        <w:r w:rsidR="008D006B">
          <w:instrText xml:space="preserve"> HYPERLINK "http://www.ncbi.nlm.nih.gov/pubmed/15075143" \h </w:instrText>
        </w:r>
        <w:r w:rsidR="008D006B">
          <w:fldChar w:fldCharType="separate"/>
        </w:r>
        <w:r>
          <w:rPr>
            <w:rStyle w:val="Hyperlink"/>
          </w:rPr>
          <w:t>http://www.ncbi.nlm.nih.gov/pubmed/15075143</w:t>
        </w:r>
        <w:r w:rsidR="008D006B">
          <w:rPr>
            <w:rStyle w:val="Hyperlink"/>
          </w:rPr>
          <w:fldChar w:fldCharType="end"/>
        </w:r>
      </w:ins>
    </w:p>
    <w:p w14:paraId="67A62ED7" w14:textId="77777777" w:rsidR="00710E2A" w:rsidRDefault="00E948E7">
      <w:pPr>
        <w:pStyle w:val="Bibliography"/>
      </w:pPr>
      <w:r>
        <w:t>4. Millstein J</w:t>
      </w:r>
      <w:ins w:id="137" w:author="Gib Hemani" w:date="2017-02-24T21:39:00Z">
        <w:r>
          <w:t>,</w:t>
        </w:r>
      </w:ins>
      <w:r>
        <w:t xml:space="preserve"> Zhang B</w:t>
      </w:r>
      <w:ins w:id="138" w:author="Gib Hemani" w:date="2017-02-24T21:39:00Z">
        <w:r>
          <w:t>,</w:t>
        </w:r>
      </w:ins>
      <w:r>
        <w:t xml:space="preserve"> Zhu J</w:t>
      </w:r>
      <w:ins w:id="139" w:author="Gib Hemani" w:date="2017-02-24T21:39:00Z">
        <w:r>
          <w:t>,</w:t>
        </w:r>
      </w:ins>
      <w:r>
        <w:t xml:space="preserve"> </w:t>
      </w:r>
      <w:proofErr w:type="spellStart"/>
      <w:r>
        <w:t>Schadt</w:t>
      </w:r>
      <w:proofErr w:type="spellEnd"/>
      <w:ins w:id="140" w:author="Gib Hemani" w:date="2017-02-24T21:39:00Z">
        <w:r>
          <w:t xml:space="preserve"> EE</w:t>
        </w:r>
      </w:ins>
      <w:r>
        <w:t xml:space="preserve">. Disentangling molecular relationships with a causal inference test. </w:t>
      </w:r>
      <w:proofErr w:type="gramStart"/>
      <w:r w:rsidRPr="008D006B">
        <w:t>BMC genetics</w:t>
      </w:r>
      <w:r>
        <w:t xml:space="preserve"> </w:t>
      </w:r>
      <w:ins w:id="141" w:author="Gib Hemani" w:date="2017-02-24T21:39:00Z">
        <w:r>
          <w:t>[Internet].</w:t>
        </w:r>
        <w:proofErr w:type="gramEnd"/>
        <w:r>
          <w:t xml:space="preserve"> </w:t>
        </w:r>
      </w:ins>
      <w:r>
        <w:t>2009</w:t>
      </w:r>
      <w:ins w:id="142" w:author="Gib Hemani" w:date="2017-02-24T21:39:00Z">
        <w:r>
          <w:t xml:space="preserve"> Jan</w:t>
        </w:r>
        <w:proofErr w:type="gramStart"/>
        <w:r>
          <w:t>;10:23</w:t>
        </w:r>
        <w:proofErr w:type="gramEnd"/>
        <w:r>
          <w:t xml:space="preserve">. Available from: </w:t>
        </w:r>
        <w:r w:rsidR="008D006B">
          <w:fldChar w:fldCharType="begin"/>
        </w:r>
        <w:r w:rsidR="008D006B">
          <w:instrText xml:space="preserve"> HYPERLINK "http://www.pubmedcentral.nih.gov/articlerender.fcgi?artid=3224661%7b\\&amp;%7dtool=pmcentrez%7b\\&amp;%7drendertype=abstract" \h </w:instrText>
        </w:r>
        <w:r w:rsidR="008D006B">
          <w:fldChar w:fldCharType="separate"/>
        </w:r>
        <w:r>
          <w:rPr>
            <w:rStyle w:val="Hyperlink"/>
          </w:rPr>
          <w:t>http://www.pubmedcentral.nih.gov/articlerender.fcgi?artid=3224661{\&amp;}tool=pmcentrez{\&amp;}rendertype=abstract</w:t>
        </w:r>
        <w:r w:rsidR="008D006B">
          <w:rPr>
            <w:rStyle w:val="Hyperlink"/>
          </w:rPr>
          <w:fldChar w:fldCharType="end"/>
        </w:r>
      </w:ins>
    </w:p>
    <w:p w14:paraId="6D5FE6F6" w14:textId="77777777" w:rsidR="00710E2A" w:rsidRDefault="00E948E7">
      <w:pPr>
        <w:pStyle w:val="Bibliography"/>
      </w:pPr>
      <w:r>
        <w:t xml:space="preserve">5. </w:t>
      </w:r>
      <w:proofErr w:type="spellStart"/>
      <w:r>
        <w:t>Aten</w:t>
      </w:r>
      <w:proofErr w:type="spellEnd"/>
      <w:ins w:id="143" w:author="Gib Hemani" w:date="2017-02-24T21:39:00Z">
        <w:r>
          <w:t xml:space="preserve"> JE,</w:t>
        </w:r>
      </w:ins>
      <w:r>
        <w:t xml:space="preserve"> Fuller</w:t>
      </w:r>
      <w:ins w:id="144" w:author="Gib Hemani" w:date="2017-02-24T21:39:00Z">
        <w:r>
          <w:t xml:space="preserve"> TF,</w:t>
        </w:r>
      </w:ins>
      <w:r>
        <w:t xml:space="preserve"> </w:t>
      </w:r>
      <w:proofErr w:type="spellStart"/>
      <w:r>
        <w:t>Lusis</w:t>
      </w:r>
      <w:proofErr w:type="spellEnd"/>
      <w:ins w:id="145" w:author="Gib Hemani" w:date="2017-02-24T21:39:00Z">
        <w:r>
          <w:t xml:space="preserve"> AJ,</w:t>
        </w:r>
      </w:ins>
      <w:r>
        <w:t xml:space="preserve"> Horvath S. Using genetic markers to orient the edges in quantitative trait networks: the NEO software. </w:t>
      </w:r>
      <w:proofErr w:type="gramStart"/>
      <w:r w:rsidRPr="008D006B">
        <w:t>BMC systems biology</w:t>
      </w:r>
      <w:r>
        <w:t xml:space="preserve"> </w:t>
      </w:r>
      <w:ins w:id="146" w:author="Gib Hemani" w:date="2017-02-24T21:39:00Z">
        <w:r>
          <w:t>[Internet].</w:t>
        </w:r>
        <w:proofErr w:type="gramEnd"/>
        <w:r>
          <w:t xml:space="preserve"> 2008 Jan</w:t>
        </w:r>
        <w:proofErr w:type="gramStart"/>
        <w:r>
          <w:t>;2:34</w:t>
        </w:r>
        <w:proofErr w:type="gramEnd"/>
        <w:r>
          <w:t xml:space="preserve">. Available from: </w:t>
        </w:r>
        <w:r w:rsidR="008D006B">
          <w:fldChar w:fldCharType="begin"/>
        </w:r>
        <w:r w:rsidR="008D006B">
          <w:instrText xml:space="preserve"> HYPERLINK "http://www.pubmedcentral.nih.gov/articlerender.fcgi?artid=2387136%7b\\&amp;%7dtool=pmcentrez%7b\\&amp;%7drendertype=abstract" \h </w:instrText>
        </w:r>
        <w:r w:rsidR="008D006B">
          <w:fldChar w:fldCharType="separate"/>
        </w:r>
        <w:r>
          <w:rPr>
            <w:rStyle w:val="Hyperlink"/>
          </w:rPr>
          <w:t>http://www.pubmedcentral.nih.gov/articlerender.fcgi?artid=2387136{\&amp;}tool=pmcentrez{\&amp;}rendertype=abstract</w:t>
        </w:r>
        <w:r w:rsidR="008D006B">
          <w:rPr>
            <w:rStyle w:val="Hyperlink"/>
          </w:rPr>
          <w:fldChar w:fldCharType="end"/>
        </w:r>
      </w:ins>
    </w:p>
    <w:p w14:paraId="132C6B0C" w14:textId="77777777" w:rsidR="00710E2A" w:rsidRDefault="00E948E7">
      <w:pPr>
        <w:pStyle w:val="Bibliography"/>
      </w:pPr>
      <w:r>
        <w:t xml:space="preserve">6. </w:t>
      </w:r>
      <w:proofErr w:type="spellStart"/>
      <w:r>
        <w:t>Waszak</w:t>
      </w:r>
      <w:proofErr w:type="spellEnd"/>
      <w:ins w:id="147" w:author="Gib Hemani" w:date="2017-02-24T21:39:00Z">
        <w:r>
          <w:t xml:space="preserve"> SM, </w:t>
        </w:r>
        <w:proofErr w:type="spellStart"/>
        <w:r>
          <w:t>Delaneau</w:t>
        </w:r>
        <w:proofErr w:type="spellEnd"/>
        <w:r>
          <w:t xml:space="preserve"> O, </w:t>
        </w:r>
        <w:proofErr w:type="spellStart"/>
        <w:r>
          <w:t>Gschwind</w:t>
        </w:r>
        <w:proofErr w:type="spellEnd"/>
        <w:r>
          <w:t xml:space="preserve"> AR, </w:t>
        </w:r>
        <w:proofErr w:type="spellStart"/>
        <w:r>
          <w:t>Kilpinen</w:t>
        </w:r>
        <w:proofErr w:type="spellEnd"/>
        <w:r>
          <w:t xml:space="preserve"> H, </w:t>
        </w:r>
        <w:proofErr w:type="spellStart"/>
        <w:r>
          <w:t>Raghav</w:t>
        </w:r>
        <w:proofErr w:type="spellEnd"/>
        <w:r>
          <w:t xml:space="preserve"> SK, </w:t>
        </w:r>
        <w:proofErr w:type="spellStart"/>
        <w:r>
          <w:t>Witwicki</w:t>
        </w:r>
        <w:proofErr w:type="spellEnd"/>
        <w:r>
          <w:t xml:space="preserve"> RM,</w:t>
        </w:r>
      </w:ins>
      <w:r>
        <w:t xml:space="preserve"> </w:t>
      </w:r>
      <w:r w:rsidRPr="008D006B">
        <w:t>et al.</w:t>
      </w:r>
      <w:r>
        <w:t xml:space="preserve"> Variation and genetic control of chromatin architecture in humans. </w:t>
      </w:r>
      <w:proofErr w:type="gramStart"/>
      <w:r w:rsidRPr="008D006B">
        <w:t>Cell</w:t>
      </w:r>
      <w:r>
        <w:t xml:space="preserve"> </w:t>
      </w:r>
      <w:ins w:id="148" w:author="Gib Hemani" w:date="2017-02-24T21:39:00Z">
        <w:r>
          <w:t>[Internet].</w:t>
        </w:r>
        <w:proofErr w:type="gramEnd"/>
        <w:r>
          <w:t xml:space="preserve"> 2015</w:t>
        </w:r>
        <w:proofErr w:type="gramStart"/>
        <w:r>
          <w:t>;</w:t>
        </w:r>
      </w:ins>
      <w:r w:rsidRPr="008D006B">
        <w:t>162</w:t>
      </w:r>
      <w:proofErr w:type="gramEnd"/>
      <w:ins w:id="149" w:author="Gib Hemani" w:date="2017-02-24T21:39:00Z">
        <w:r>
          <w:t>(5):</w:t>
        </w:r>
      </w:ins>
      <w:r>
        <w:t>1039–</w:t>
      </w:r>
      <w:ins w:id="150" w:author="Gib Hemani" w:date="2017-02-24T21:39:00Z">
        <w:r>
          <w:t xml:space="preserve">50. Available from: </w:t>
        </w:r>
        <w:r w:rsidR="008D006B">
          <w:fldChar w:fldCharType="begin"/>
        </w:r>
        <w:r w:rsidR="008D006B">
          <w:instrText xml:space="preserve"> HYPERLINK "http://dx.doi.org/10.1016/j.cell.2015.08.001" \h </w:instrText>
        </w:r>
        <w:r w:rsidR="008D006B">
          <w:fldChar w:fldCharType="separate"/>
        </w:r>
        <w:r>
          <w:rPr>
            <w:rStyle w:val="Hyperlink"/>
          </w:rPr>
          <w:t>http://dx.doi.org/10.1016/j.cell.2015.08.001</w:t>
        </w:r>
        <w:r w:rsidR="008D006B">
          <w:rPr>
            <w:rStyle w:val="Hyperlink"/>
          </w:rPr>
          <w:fldChar w:fldCharType="end"/>
        </w:r>
      </w:ins>
    </w:p>
    <w:p w14:paraId="2A13729E" w14:textId="77777777" w:rsidR="00710E2A" w:rsidRDefault="00E948E7">
      <w:pPr>
        <w:pStyle w:val="Bibliography"/>
      </w:pPr>
      <w:r>
        <w:t xml:space="preserve">7. </w:t>
      </w:r>
      <w:proofErr w:type="spellStart"/>
      <w:r>
        <w:t>Houle</w:t>
      </w:r>
      <w:proofErr w:type="spellEnd"/>
      <w:r>
        <w:t xml:space="preserve"> D</w:t>
      </w:r>
      <w:ins w:id="151" w:author="Gib Hemani" w:date="2017-02-24T21:39:00Z">
        <w:r>
          <w:t>,</w:t>
        </w:r>
      </w:ins>
      <w:r>
        <w:t xml:space="preserve"> </w:t>
      </w:r>
      <w:proofErr w:type="spellStart"/>
      <w:r>
        <w:t>Pélabon</w:t>
      </w:r>
      <w:proofErr w:type="spellEnd"/>
      <w:r>
        <w:t xml:space="preserve"> C</w:t>
      </w:r>
      <w:ins w:id="152" w:author="Gib Hemani" w:date="2017-02-24T21:39:00Z">
        <w:r>
          <w:t>,</w:t>
        </w:r>
      </w:ins>
      <w:r>
        <w:t xml:space="preserve"> Wagner G</w:t>
      </w:r>
      <w:ins w:id="153" w:author="Gib Hemani" w:date="2017-02-24T21:39:00Z">
        <w:r>
          <w:t>,</w:t>
        </w:r>
      </w:ins>
      <w:r>
        <w:t xml:space="preserve"> Hansen T. Measurement and meaning in biology. </w:t>
      </w:r>
      <w:proofErr w:type="gramStart"/>
      <w:r w:rsidRPr="008D006B">
        <w:t>The Quarterly Review of Biology</w:t>
      </w:r>
      <w:r>
        <w:t xml:space="preserve"> </w:t>
      </w:r>
      <w:ins w:id="154" w:author="Gib Hemani" w:date="2017-02-24T21:39:00Z">
        <w:r>
          <w:t>[Internet].</w:t>
        </w:r>
        <w:proofErr w:type="gramEnd"/>
        <w:r>
          <w:t xml:space="preserve"> 2011</w:t>
        </w:r>
        <w:proofErr w:type="gramStart"/>
        <w:r>
          <w:t>;</w:t>
        </w:r>
      </w:ins>
      <w:r w:rsidRPr="008D006B">
        <w:t>86</w:t>
      </w:r>
      <w:proofErr w:type="gramEnd"/>
      <w:ins w:id="155" w:author="Gib Hemani" w:date="2017-02-24T21:39:00Z">
        <w:r>
          <w:t>(1):</w:t>
        </w:r>
      </w:ins>
      <w:r>
        <w:t>3–34</w:t>
      </w:r>
      <w:ins w:id="156" w:author="Gib Hemani" w:date="2017-02-24T21:39:00Z">
        <w:r>
          <w:t xml:space="preserve">. Available from: </w:t>
        </w:r>
        <w:r w:rsidR="008D006B">
          <w:fldChar w:fldCharType="begin"/>
        </w:r>
        <w:r w:rsidR="008D006B">
          <w:instrText xml:space="preserve"> HYPERLINK "http://www.jstor.org/stable/10.1086/658408" \h </w:instrText>
        </w:r>
        <w:r w:rsidR="008D006B">
          <w:fldChar w:fldCharType="separate"/>
        </w:r>
        <w:r>
          <w:rPr>
            <w:rStyle w:val="Hyperlink"/>
          </w:rPr>
          <w:t>http://www.jstor.org/stable/10.1086/658408</w:t>
        </w:r>
        <w:r w:rsidR="008D006B">
          <w:rPr>
            <w:rStyle w:val="Hyperlink"/>
          </w:rPr>
          <w:fldChar w:fldCharType="end"/>
        </w:r>
      </w:ins>
    </w:p>
    <w:p w14:paraId="4720E746" w14:textId="77777777" w:rsidR="00710E2A" w:rsidRDefault="00E948E7">
      <w:pPr>
        <w:pStyle w:val="Bibliography"/>
      </w:pPr>
      <w:r>
        <w:t xml:space="preserve">8. </w:t>
      </w:r>
      <w:proofErr w:type="spellStart"/>
      <w:r>
        <w:t>Hernán</w:t>
      </w:r>
      <w:proofErr w:type="spellEnd"/>
      <w:r>
        <w:t xml:space="preserve"> M a</w:t>
      </w:r>
      <w:ins w:id="157" w:author="Gib Hemani" w:date="2017-02-24T21:39:00Z">
        <w:r>
          <w:t>,</w:t>
        </w:r>
      </w:ins>
      <w:r>
        <w:t xml:space="preserve"> Cole</w:t>
      </w:r>
      <w:ins w:id="158" w:author="Gib Hemani" w:date="2017-02-24T21:39:00Z">
        <w:r>
          <w:t xml:space="preserve"> SR</w:t>
        </w:r>
      </w:ins>
      <w:r>
        <w:t xml:space="preserve">. Invited Commentary: Causal diagrams and measurement bias. </w:t>
      </w:r>
      <w:proofErr w:type="gramStart"/>
      <w:r w:rsidRPr="008D006B">
        <w:t>American journal of epidemiology</w:t>
      </w:r>
      <w:r>
        <w:t xml:space="preserve"> </w:t>
      </w:r>
      <w:ins w:id="159" w:author="Gib Hemani" w:date="2017-02-24T21:39:00Z">
        <w:r>
          <w:t>[Internet].</w:t>
        </w:r>
        <w:proofErr w:type="gramEnd"/>
        <w:r>
          <w:t xml:space="preserve"> 2009 Oct</w:t>
        </w:r>
        <w:proofErr w:type="gramStart"/>
        <w:r>
          <w:t>;</w:t>
        </w:r>
      </w:ins>
      <w:r w:rsidRPr="008D006B">
        <w:t>170</w:t>
      </w:r>
      <w:proofErr w:type="gramEnd"/>
      <w:ins w:id="160" w:author="Gib Hemani" w:date="2017-02-24T21:39:00Z">
        <w:r>
          <w:t>(8):</w:t>
        </w:r>
      </w:ins>
      <w:r>
        <w:t>959–62; discussion 963–4</w:t>
      </w:r>
      <w:ins w:id="161" w:author="Gib Hemani" w:date="2017-02-24T21:39:00Z">
        <w:r>
          <w:t xml:space="preserve">. Available from: </w:t>
        </w:r>
        <w:r w:rsidR="008D006B">
          <w:fldChar w:fldCharType="begin"/>
        </w:r>
        <w:r w:rsidR="008D006B">
          <w:instrText xml:space="preserve"> HYPERLINK "http://www.pubmedcentral.nih.gov/articlerender.fcgi?artid=2765368%7b\\&amp;%7dtool=pmcentrez%7b\\&amp;%7drendertype=abstract" \h </w:instrText>
        </w:r>
        <w:r w:rsidR="008D006B">
          <w:fldChar w:fldCharType="separate"/>
        </w:r>
        <w:r>
          <w:rPr>
            <w:rStyle w:val="Hyperlink"/>
          </w:rPr>
          <w:t>http://www.pubmedcentral.nih.gov/articlerender.fcgi?artid=2765368{\&amp;}tool=pmcentrez{\&amp;}rendertype=abstract</w:t>
        </w:r>
        <w:r w:rsidR="008D006B">
          <w:rPr>
            <w:rStyle w:val="Hyperlink"/>
          </w:rPr>
          <w:fldChar w:fldCharType="end"/>
        </w:r>
      </w:ins>
    </w:p>
    <w:p w14:paraId="54553408" w14:textId="77777777" w:rsidR="00710E2A" w:rsidRDefault="00E948E7">
      <w:pPr>
        <w:pStyle w:val="Bibliography"/>
      </w:pPr>
      <w:r>
        <w:t>9. Harper</w:t>
      </w:r>
      <w:ins w:id="162" w:author="Gib Hemani" w:date="2017-02-24T21:39:00Z">
        <w:r>
          <w:t xml:space="preserve"> KN,</w:t>
        </w:r>
      </w:ins>
      <w:r>
        <w:t xml:space="preserve"> Peters B a</w:t>
      </w:r>
      <w:ins w:id="163" w:author="Gib Hemani" w:date="2017-02-24T21:39:00Z">
        <w:r>
          <w:t>,</w:t>
        </w:r>
      </w:ins>
      <w:r>
        <w:t xml:space="preserve"> Gamble</w:t>
      </w:r>
      <w:ins w:id="164" w:author="Gib Hemani" w:date="2017-02-24T21:39:00Z">
        <w:r>
          <w:t xml:space="preserve"> MV</w:t>
        </w:r>
      </w:ins>
      <w:r>
        <w:t xml:space="preserve">. Batch effects and pathway analysis: two potential perils in cancer studies involving DNA methylation array analysis. </w:t>
      </w:r>
      <w:r w:rsidRPr="008D006B">
        <w:t xml:space="preserve">Cancer epidemiology, biomarkers &amp; </w:t>
      </w:r>
      <w:proofErr w:type="gramStart"/>
      <w:r w:rsidRPr="008D006B">
        <w:t>prevention :</w:t>
      </w:r>
      <w:proofErr w:type="gramEnd"/>
      <w:r w:rsidRPr="008D006B">
        <w:t xml:space="preserve"> a publication of the American Association for Cancer Research, cosponsored by the American Society of Preventive Oncology</w:t>
      </w:r>
      <w:r>
        <w:t xml:space="preserve"> </w:t>
      </w:r>
      <w:ins w:id="165" w:author="Gib Hemani" w:date="2017-02-24T21:39:00Z">
        <w:r>
          <w:t>[Internet]. 2013 Jun</w:t>
        </w:r>
        <w:proofErr w:type="gramStart"/>
        <w:r>
          <w:t>;22</w:t>
        </w:r>
        <w:proofErr w:type="gramEnd"/>
        <w:r>
          <w:t xml:space="preserve">(6):1052–60. Available from: </w:t>
        </w:r>
        <w:r w:rsidR="008D006B">
          <w:fldChar w:fldCharType="begin"/>
        </w:r>
        <w:r w:rsidR="008D006B">
          <w:instrText xml:space="preserve"> HYPERLINK "http://www.pubmedcentral.nih.gov/articlerender.fcgi?artid=3687782%7b\\&amp;%7dtool=pmcentrez%7b\\&amp;%7drendertype=abstract" \h </w:instrText>
        </w:r>
        <w:r w:rsidR="008D006B">
          <w:fldChar w:fldCharType="separate"/>
        </w:r>
        <w:r>
          <w:rPr>
            <w:rStyle w:val="Hyperlink"/>
          </w:rPr>
          <w:t>http://www.pubmedcentral.nih.gov/articlerender.fcgi?artid=3687782{\&amp;}tool=pmcentrez{\&amp;}rendertype=abstract</w:t>
        </w:r>
        <w:r w:rsidR="008D006B">
          <w:rPr>
            <w:rStyle w:val="Hyperlink"/>
          </w:rPr>
          <w:fldChar w:fldCharType="end"/>
        </w:r>
      </w:ins>
    </w:p>
    <w:p w14:paraId="63B9FB4F" w14:textId="77777777" w:rsidR="00710E2A" w:rsidRDefault="00E948E7">
      <w:pPr>
        <w:pStyle w:val="Bibliography"/>
      </w:pPr>
      <w:r>
        <w:t>10. Chen Y</w:t>
      </w:r>
      <w:ins w:id="166" w:author="Gib Hemani" w:date="2017-02-24T21:39:00Z">
        <w:r>
          <w:t>-</w:t>
        </w:r>
      </w:ins>
      <w:r>
        <w:t>a</w:t>
      </w:r>
      <w:ins w:id="167" w:author="Gib Hemani" w:date="2017-02-24T21:39:00Z">
        <w:r>
          <w:t xml:space="preserve">, </w:t>
        </w:r>
        <w:proofErr w:type="spellStart"/>
        <w:r>
          <w:t>Lemire</w:t>
        </w:r>
        <w:proofErr w:type="spellEnd"/>
        <w:r>
          <w:t xml:space="preserve"> M, </w:t>
        </w:r>
        <w:proofErr w:type="spellStart"/>
        <w:r>
          <w:t>Choufani</w:t>
        </w:r>
        <w:proofErr w:type="spellEnd"/>
        <w:r>
          <w:t xml:space="preserve"> S, Butcher DT, </w:t>
        </w:r>
        <w:proofErr w:type="spellStart"/>
        <w:r>
          <w:t>Grafodatskaya</w:t>
        </w:r>
        <w:proofErr w:type="spellEnd"/>
        <w:r>
          <w:t xml:space="preserve"> D, </w:t>
        </w:r>
        <w:proofErr w:type="spellStart"/>
        <w:r>
          <w:t>Zanke</w:t>
        </w:r>
        <w:proofErr w:type="spellEnd"/>
        <w:r>
          <w:t xml:space="preserve"> BW,</w:t>
        </w:r>
      </w:ins>
      <w:r>
        <w:t xml:space="preserve"> </w:t>
      </w:r>
      <w:r w:rsidRPr="008D006B">
        <w:t>et al.</w:t>
      </w:r>
      <w:r>
        <w:t xml:space="preserve"> Discovery of cross-reactive probes and polymorphic </w:t>
      </w:r>
      <w:proofErr w:type="spellStart"/>
      <w:r>
        <w:t>CpGs</w:t>
      </w:r>
      <w:proofErr w:type="spellEnd"/>
      <w:r>
        <w:t xml:space="preserve"> in the </w:t>
      </w:r>
      <w:proofErr w:type="spellStart"/>
      <w:r>
        <w:t>Illumina</w:t>
      </w:r>
      <w:proofErr w:type="spellEnd"/>
      <w:r>
        <w:t xml:space="preserve"> </w:t>
      </w:r>
      <w:proofErr w:type="spellStart"/>
      <w:r>
        <w:t>Infinium</w:t>
      </w:r>
      <w:proofErr w:type="spellEnd"/>
      <w:r>
        <w:t xml:space="preserve"> HumanMethylation450 microarray. </w:t>
      </w:r>
      <w:proofErr w:type="gramStart"/>
      <w:r w:rsidRPr="008D006B">
        <w:t>Epigenetics :</w:t>
      </w:r>
      <w:proofErr w:type="gramEnd"/>
      <w:r w:rsidRPr="008D006B">
        <w:t xml:space="preserve"> official journal of the DNA Methylation Society</w:t>
      </w:r>
      <w:r>
        <w:t xml:space="preserve"> </w:t>
      </w:r>
      <w:ins w:id="168" w:author="Gib Hemani" w:date="2017-02-24T21:39:00Z">
        <w:r>
          <w:t>[Internet]. 2013 Feb;8(2)</w:t>
        </w:r>
        <w:proofErr w:type="gramStart"/>
        <w:r>
          <w:t>:203</w:t>
        </w:r>
        <w:proofErr w:type="gramEnd"/>
        <w:r>
          <w:t xml:space="preserve">–9. Available from: </w:t>
        </w:r>
        <w:r w:rsidR="008D006B">
          <w:fldChar w:fldCharType="begin"/>
        </w:r>
        <w:r w:rsidR="008D006B">
          <w:instrText xml:space="preserve"> HYPERLINK "http://www.pubmedcentral.nih.gov/articlerender.fcgi?artid=3592906%7b\\&amp;%7dtool=pmcentrez%7b\\&amp;%7drendertype=abstract" \h </w:instrText>
        </w:r>
        <w:r w:rsidR="008D006B">
          <w:fldChar w:fldCharType="separate"/>
        </w:r>
        <w:r>
          <w:rPr>
            <w:rStyle w:val="Hyperlink"/>
          </w:rPr>
          <w:t>http://www.pubmedcentral.nih.gov/articlerender.fcgi?artid=3592906{\&amp;}tool=pmcentrez{\&amp;}rendertype=abstract</w:t>
        </w:r>
        <w:r w:rsidR="008D006B">
          <w:rPr>
            <w:rStyle w:val="Hyperlink"/>
          </w:rPr>
          <w:fldChar w:fldCharType="end"/>
        </w:r>
      </w:ins>
    </w:p>
    <w:p w14:paraId="70EAEED2" w14:textId="77777777" w:rsidR="00710E2A" w:rsidRDefault="00E948E7">
      <w:pPr>
        <w:pStyle w:val="Bibliography"/>
      </w:pPr>
      <w:r>
        <w:lastRenderedPageBreak/>
        <w:t>11. Houseman</w:t>
      </w:r>
      <w:ins w:id="169" w:author="Gib Hemani" w:date="2017-02-24T21:39:00Z">
        <w:r>
          <w:t xml:space="preserve"> EA, </w:t>
        </w:r>
        <w:proofErr w:type="spellStart"/>
        <w:r>
          <w:t>Accomando</w:t>
        </w:r>
        <w:proofErr w:type="spellEnd"/>
        <w:r>
          <w:t xml:space="preserve"> WP, Koestler DC, Christensen BC, </w:t>
        </w:r>
        <w:proofErr w:type="spellStart"/>
        <w:r>
          <w:t>Marsit</w:t>
        </w:r>
        <w:proofErr w:type="spellEnd"/>
        <w:r>
          <w:t xml:space="preserve"> CJ, Nelson HH,</w:t>
        </w:r>
      </w:ins>
      <w:r>
        <w:t xml:space="preserve"> </w:t>
      </w:r>
      <w:r w:rsidRPr="008D006B">
        <w:t>et al.</w:t>
      </w:r>
      <w:r>
        <w:t xml:space="preserve"> DNA methylation arrays as surrogate measures of cell mixture distribution. </w:t>
      </w:r>
      <w:proofErr w:type="gramStart"/>
      <w:r w:rsidRPr="008D006B">
        <w:t>BMC bioinformatics</w:t>
      </w:r>
      <w:r>
        <w:t xml:space="preserve"> </w:t>
      </w:r>
      <w:ins w:id="170" w:author="Gib Hemani" w:date="2017-02-24T21:39:00Z">
        <w:r>
          <w:t>[Internet].</w:t>
        </w:r>
        <w:proofErr w:type="gramEnd"/>
        <w:r>
          <w:t xml:space="preserve"> 2012 Jan</w:t>
        </w:r>
        <w:proofErr w:type="gramStart"/>
        <w:r>
          <w:t>;13:86</w:t>
        </w:r>
        <w:proofErr w:type="gramEnd"/>
        <w:r>
          <w:t xml:space="preserve">. Available from: </w:t>
        </w:r>
        <w:r w:rsidR="008D006B">
          <w:fldChar w:fldCharType="begin"/>
        </w:r>
        <w:r w:rsidR="008D006B">
          <w:instrText xml:space="preserve"> HYPERLINK "http://www.pubmedcentral.nih.gov/articlerender.fcgi?artid=3532182%7b\\&amp;%7dtool=pmcentrez%7b\\&amp;%7drendertype=abstract" \h </w:instrText>
        </w:r>
        <w:r w:rsidR="008D006B">
          <w:fldChar w:fldCharType="separate"/>
        </w:r>
        <w:r>
          <w:rPr>
            <w:rStyle w:val="Hyperlink"/>
          </w:rPr>
          <w:t>http://www.pubmedcentral.nih.gov/articlerender.fcgi?artid=3532182{\&amp;}tool=pmcentrez{\&amp;}rendertype=abstract</w:t>
        </w:r>
        <w:r w:rsidR="008D006B">
          <w:rPr>
            <w:rStyle w:val="Hyperlink"/>
          </w:rPr>
          <w:fldChar w:fldCharType="end"/>
        </w:r>
      </w:ins>
    </w:p>
    <w:p w14:paraId="7FD8E86B" w14:textId="77777777" w:rsidR="00710E2A" w:rsidRDefault="00E948E7">
      <w:pPr>
        <w:pStyle w:val="Bibliography"/>
      </w:pPr>
      <w:r>
        <w:t xml:space="preserve">12. </w:t>
      </w:r>
      <w:proofErr w:type="spellStart"/>
      <w:r>
        <w:t>Ahima</w:t>
      </w:r>
      <w:proofErr w:type="spellEnd"/>
      <w:ins w:id="171" w:author="Gib Hemani" w:date="2017-02-24T21:39:00Z">
        <w:r>
          <w:t xml:space="preserve"> RS,</w:t>
        </w:r>
      </w:ins>
      <w:r>
        <w:t xml:space="preserve"> Lazar</w:t>
      </w:r>
      <w:ins w:id="172" w:author="Gib Hemani" w:date="2017-02-24T21:39:00Z">
        <w:r>
          <w:t xml:space="preserve"> MA</w:t>
        </w:r>
      </w:ins>
      <w:r>
        <w:t xml:space="preserve">. Physiology. </w:t>
      </w:r>
      <w:proofErr w:type="gramStart"/>
      <w:r>
        <w:t>The health risk of obesity–better metrics imperative.</w:t>
      </w:r>
      <w:proofErr w:type="gramEnd"/>
      <w:r>
        <w:t xml:space="preserve"> </w:t>
      </w:r>
      <w:proofErr w:type="gramStart"/>
      <w:r w:rsidRPr="008D006B">
        <w:t xml:space="preserve">Science (New York, </w:t>
      </w:r>
      <w:ins w:id="173" w:author="Gib Hemani" w:date="2017-02-24T21:39:00Z">
        <w:r>
          <w:t>NY) [Internet].</w:t>
        </w:r>
        <w:proofErr w:type="gramEnd"/>
        <w:r>
          <w:t xml:space="preserve"> 2013 Aug</w:t>
        </w:r>
        <w:proofErr w:type="gramStart"/>
        <w:r>
          <w:t>;</w:t>
        </w:r>
      </w:ins>
      <w:r w:rsidRPr="008D006B">
        <w:t>341</w:t>
      </w:r>
      <w:proofErr w:type="gramEnd"/>
      <w:ins w:id="174" w:author="Gib Hemani" w:date="2017-02-24T21:39:00Z">
        <w:r>
          <w:t>(6148):</w:t>
        </w:r>
      </w:ins>
      <w:r>
        <w:t>856–8</w:t>
      </w:r>
      <w:ins w:id="175" w:author="Gib Hemani" w:date="2017-02-24T21:39:00Z">
        <w:r>
          <w:t xml:space="preserve">. Available from: </w:t>
        </w:r>
        <w:r w:rsidR="008D006B">
          <w:fldChar w:fldCharType="begin"/>
        </w:r>
        <w:r w:rsidR="008D006B">
          <w:instrText xml:space="preserve"> HYPERLINK "http://science.sciencemag.org/content/341/6148/856.abstract" \h </w:instrText>
        </w:r>
        <w:r w:rsidR="008D006B">
          <w:fldChar w:fldCharType="separate"/>
        </w:r>
        <w:r>
          <w:rPr>
            <w:rStyle w:val="Hyperlink"/>
          </w:rPr>
          <w:t>http://science.sciencemag.org/content/341/6148/856.abstract</w:t>
        </w:r>
        <w:r w:rsidR="008D006B">
          <w:rPr>
            <w:rStyle w:val="Hyperlink"/>
          </w:rPr>
          <w:fldChar w:fldCharType="end"/>
        </w:r>
      </w:ins>
    </w:p>
    <w:p w14:paraId="3F595412" w14:textId="77777777" w:rsidR="00710E2A" w:rsidRDefault="00E948E7">
      <w:pPr>
        <w:pStyle w:val="Bibliography"/>
      </w:pPr>
      <w:r>
        <w:t xml:space="preserve">13. </w:t>
      </w:r>
      <w:proofErr w:type="spellStart"/>
      <w:r>
        <w:t>Cessie</w:t>
      </w:r>
      <w:proofErr w:type="spellEnd"/>
      <w:r>
        <w:t xml:space="preserve"> S le, </w:t>
      </w:r>
      <w:proofErr w:type="spellStart"/>
      <w:r>
        <w:t>Debeij</w:t>
      </w:r>
      <w:proofErr w:type="spellEnd"/>
      <w:r>
        <w:t xml:space="preserve"> J</w:t>
      </w:r>
      <w:ins w:id="176" w:author="Gib Hemani" w:date="2017-02-24T21:39:00Z">
        <w:r>
          <w:t>,</w:t>
        </w:r>
      </w:ins>
      <w:r>
        <w:t xml:space="preserve"> </w:t>
      </w:r>
      <w:proofErr w:type="spellStart"/>
      <w:r>
        <w:t>Rosendaal</w:t>
      </w:r>
      <w:proofErr w:type="spellEnd"/>
      <w:ins w:id="177" w:author="Gib Hemani" w:date="2017-02-24T21:39:00Z">
        <w:r>
          <w:t xml:space="preserve"> FR,</w:t>
        </w:r>
      </w:ins>
      <w:r>
        <w:t xml:space="preserve"> </w:t>
      </w:r>
      <w:proofErr w:type="spellStart"/>
      <w:r>
        <w:t>Cannegieter</w:t>
      </w:r>
      <w:proofErr w:type="spellEnd"/>
      <w:ins w:id="178" w:author="Gib Hemani" w:date="2017-02-24T21:39:00Z">
        <w:r>
          <w:t xml:space="preserve"> SC,</w:t>
        </w:r>
      </w:ins>
      <w:r>
        <w:t xml:space="preserve"> </w:t>
      </w:r>
      <w:proofErr w:type="spellStart"/>
      <w:r>
        <w:t>Vandenbroucke</w:t>
      </w:r>
      <w:proofErr w:type="spellEnd"/>
      <w:ins w:id="179" w:author="Gib Hemani" w:date="2017-02-24T21:39:00Z">
        <w:r>
          <w:t xml:space="preserve"> JP</w:t>
        </w:r>
      </w:ins>
      <w:r>
        <w:t xml:space="preserve">. Quantification of bias in direct effects estimates due to different types of measurement error in the mediator. </w:t>
      </w:r>
      <w:proofErr w:type="gramStart"/>
      <w:r w:rsidRPr="008D006B">
        <w:t>Epidemiology (Cambridge, Mass</w:t>
      </w:r>
      <w:ins w:id="180" w:author="Gib Hemani" w:date="2017-02-24T21:39:00Z">
        <w:r>
          <w:t>) [Internet].</w:t>
        </w:r>
        <w:proofErr w:type="gramEnd"/>
        <w:r>
          <w:t xml:space="preserve"> 2012 Jul</w:t>
        </w:r>
        <w:proofErr w:type="gramStart"/>
        <w:r>
          <w:t>;23</w:t>
        </w:r>
        <w:proofErr w:type="gramEnd"/>
        <w:r>
          <w:t xml:space="preserve">(4):551–60. Available from: </w:t>
        </w:r>
        <w:r w:rsidR="008D006B">
          <w:fldChar w:fldCharType="begin"/>
        </w:r>
        <w:r w:rsidR="008D006B">
          <w:instrText xml:space="preserve"> HYPERLINK "http://www.ncbi.nlm.nih.gov/pubmed/22526092" \h </w:instrText>
        </w:r>
        <w:r w:rsidR="008D006B">
          <w:fldChar w:fldCharType="separate"/>
        </w:r>
        <w:r>
          <w:rPr>
            <w:rStyle w:val="Hyperlink"/>
          </w:rPr>
          <w:t>http://www.ncbi.nlm.nih.gov/pubmed/22526092</w:t>
        </w:r>
        <w:r w:rsidR="008D006B">
          <w:rPr>
            <w:rStyle w:val="Hyperlink"/>
          </w:rPr>
          <w:fldChar w:fldCharType="end"/>
        </w:r>
      </w:ins>
    </w:p>
    <w:p w14:paraId="60FB1279" w14:textId="77777777" w:rsidR="00710E2A" w:rsidRDefault="00E948E7">
      <w:pPr>
        <w:pStyle w:val="Bibliography"/>
      </w:pPr>
      <w:r>
        <w:t>14. Blakely T</w:t>
      </w:r>
      <w:ins w:id="181" w:author="Gib Hemani" w:date="2017-02-24T21:39:00Z">
        <w:r>
          <w:t>,</w:t>
        </w:r>
      </w:ins>
      <w:r>
        <w:t xml:space="preserve"> McKenzie S</w:t>
      </w:r>
      <w:ins w:id="182" w:author="Gib Hemani" w:date="2017-02-24T21:39:00Z">
        <w:r>
          <w:t>,</w:t>
        </w:r>
      </w:ins>
      <w:r>
        <w:t xml:space="preserve"> Carter K. Misclassification of the mediator matters when estimating indirect effects. </w:t>
      </w:r>
      <w:proofErr w:type="gramStart"/>
      <w:r w:rsidRPr="008D006B">
        <w:t>Journal of epidemiology and community health</w:t>
      </w:r>
      <w:r>
        <w:t xml:space="preserve"> </w:t>
      </w:r>
      <w:ins w:id="183" w:author="Gib Hemani" w:date="2017-02-24T21:39:00Z">
        <w:r>
          <w:t>[Internet].</w:t>
        </w:r>
        <w:proofErr w:type="gramEnd"/>
        <w:r>
          <w:t xml:space="preserve"> 2013 May</w:t>
        </w:r>
        <w:proofErr w:type="gramStart"/>
        <w:r>
          <w:t>;67</w:t>
        </w:r>
        <w:proofErr w:type="gramEnd"/>
        <w:r>
          <w:t xml:space="preserve">(5):458–66. Available from: </w:t>
        </w:r>
        <w:r w:rsidR="008D006B">
          <w:fldChar w:fldCharType="begin"/>
        </w:r>
        <w:r w:rsidR="008D006B">
          <w:instrText xml:space="preserve"> HYPERLINK "http://www.ncbi.nlm.nih.gov/pubmed/23386673" \h </w:instrText>
        </w:r>
        <w:r w:rsidR="008D006B">
          <w:fldChar w:fldCharType="separate"/>
        </w:r>
        <w:r>
          <w:rPr>
            <w:rStyle w:val="Hyperlink"/>
          </w:rPr>
          <w:t>http://www.ncbi.nlm.nih.gov/pubmed/23386673</w:t>
        </w:r>
        <w:r w:rsidR="008D006B">
          <w:rPr>
            <w:rStyle w:val="Hyperlink"/>
          </w:rPr>
          <w:fldChar w:fldCharType="end"/>
        </w:r>
      </w:ins>
    </w:p>
    <w:p w14:paraId="1B00A74B" w14:textId="77777777" w:rsidR="00710E2A" w:rsidRDefault="00E948E7">
      <w:pPr>
        <w:pStyle w:val="Bibliography"/>
      </w:pPr>
      <w:r>
        <w:t>15. Davey Smith G</w:t>
      </w:r>
      <w:ins w:id="184" w:author="Gib Hemani" w:date="2017-02-24T21:39:00Z">
        <w:r>
          <w:t>,</w:t>
        </w:r>
      </w:ins>
      <w:r>
        <w:t xml:space="preserve"> </w:t>
      </w:r>
      <w:proofErr w:type="spellStart"/>
      <w:r>
        <w:t>Ebrahim</w:t>
      </w:r>
      <w:proofErr w:type="spellEnd"/>
      <w:r>
        <w:t xml:space="preserve"> S. ’</w:t>
      </w:r>
      <w:proofErr w:type="spellStart"/>
      <w:r>
        <w:t>Mendelian</w:t>
      </w:r>
      <w:proofErr w:type="spellEnd"/>
      <w:r>
        <w:t xml:space="preserve"> randomization’: can genetic epidemiology contribute to understanding environmental determinants of disease? </w:t>
      </w:r>
      <w:proofErr w:type="gramStart"/>
      <w:r w:rsidRPr="008D006B">
        <w:t>International Journal of Epidemiology</w:t>
      </w:r>
      <w:r>
        <w:t xml:space="preserve"> </w:t>
      </w:r>
      <w:ins w:id="185" w:author="Gib Hemani" w:date="2017-02-24T21:39:00Z">
        <w:r>
          <w:t>[Internet].</w:t>
        </w:r>
        <w:proofErr w:type="gramEnd"/>
        <w:r>
          <w:t xml:space="preserve"> 2003 Feb</w:t>
        </w:r>
        <w:proofErr w:type="gramStart"/>
        <w:r>
          <w:t>;32</w:t>
        </w:r>
        <w:proofErr w:type="gramEnd"/>
        <w:r>
          <w:t xml:space="preserve">(1):1–22. Available from: </w:t>
        </w:r>
        <w:r w:rsidR="008D006B">
          <w:fldChar w:fldCharType="begin"/>
        </w:r>
        <w:r w:rsidR="008D006B">
          <w:instrText xml:space="preserve"> HYPERLINK "http://www.ije.oxfordjournals.org/cgi/doi/10.1093/ije/dyg070" \h </w:instrText>
        </w:r>
        <w:r w:rsidR="008D006B">
          <w:fldChar w:fldCharType="separate"/>
        </w:r>
        <w:r>
          <w:rPr>
            <w:rStyle w:val="Hyperlink"/>
          </w:rPr>
          <w:t>http://www.ije.oxfordjournals.org/cgi/doi/10.1093/ije/dyg070</w:t>
        </w:r>
        <w:r w:rsidR="008D006B">
          <w:rPr>
            <w:rStyle w:val="Hyperlink"/>
          </w:rPr>
          <w:fldChar w:fldCharType="end"/>
        </w:r>
      </w:ins>
    </w:p>
    <w:p w14:paraId="031E9AFA" w14:textId="77777777" w:rsidR="00710E2A" w:rsidRDefault="00E948E7">
      <w:pPr>
        <w:pStyle w:val="Bibliography"/>
      </w:pPr>
      <w:r>
        <w:t>16. Davey Smith G</w:t>
      </w:r>
      <w:ins w:id="186" w:author="Gib Hemani" w:date="2017-02-24T21:39:00Z">
        <w:r>
          <w:t>,</w:t>
        </w:r>
      </w:ins>
      <w:r>
        <w:t xml:space="preserve"> </w:t>
      </w:r>
      <w:proofErr w:type="spellStart"/>
      <w:r>
        <w:t>Hemani</w:t>
      </w:r>
      <w:proofErr w:type="spellEnd"/>
      <w:r>
        <w:t xml:space="preserve"> G. </w:t>
      </w:r>
      <w:proofErr w:type="spellStart"/>
      <w:r>
        <w:t>Mendelian</w:t>
      </w:r>
      <w:proofErr w:type="spellEnd"/>
      <w:r>
        <w:t xml:space="preserve"> randomization: genetic anchors for causal inference in epidemiological studies. </w:t>
      </w:r>
      <w:proofErr w:type="gramStart"/>
      <w:r w:rsidRPr="008D006B">
        <w:t>Human molecular genetics</w:t>
      </w:r>
      <w:ins w:id="187" w:author="Gib Hemani" w:date="2017-02-24T21:39:00Z">
        <w:r>
          <w:t>.</w:t>
        </w:r>
        <w:proofErr w:type="gramEnd"/>
        <w:r>
          <w:t xml:space="preserve"> 2014 Jul</w:t>
        </w:r>
        <w:proofErr w:type="gramStart"/>
        <w:r>
          <w:t>;</w:t>
        </w:r>
      </w:ins>
      <w:r w:rsidRPr="008D006B">
        <w:t>23</w:t>
      </w:r>
      <w:proofErr w:type="gramEnd"/>
      <w:ins w:id="188" w:author="Gib Hemani" w:date="2017-02-24T21:39:00Z">
        <w:r>
          <w:t>(R1):</w:t>
        </w:r>
      </w:ins>
      <w:r>
        <w:t>R89—–R98</w:t>
      </w:r>
      <w:ins w:id="189" w:author="Gib Hemani" w:date="2017-02-24T21:39:00Z">
        <w:r>
          <w:t xml:space="preserve">. </w:t>
        </w:r>
      </w:ins>
    </w:p>
    <w:p w14:paraId="482C1B2C" w14:textId="77777777" w:rsidR="00710E2A" w:rsidRDefault="00E948E7">
      <w:pPr>
        <w:pStyle w:val="Bibliography"/>
      </w:pPr>
      <w:r>
        <w:t xml:space="preserve">17. </w:t>
      </w:r>
      <w:proofErr w:type="spellStart"/>
      <w:r>
        <w:t>Schadt</w:t>
      </w:r>
      <w:proofErr w:type="spellEnd"/>
      <w:ins w:id="190" w:author="Gib Hemani" w:date="2017-02-24T21:39:00Z">
        <w:r>
          <w:t xml:space="preserve"> EE, Lamb J, Yang X, Zhu J, Edwards S, </w:t>
        </w:r>
        <w:proofErr w:type="spellStart"/>
        <w:r>
          <w:t>GuhaThakurta</w:t>
        </w:r>
        <w:proofErr w:type="spellEnd"/>
        <w:r>
          <w:t xml:space="preserve"> D,</w:t>
        </w:r>
      </w:ins>
      <w:r>
        <w:t xml:space="preserve"> </w:t>
      </w:r>
      <w:r w:rsidRPr="008D006B">
        <w:t>et al.</w:t>
      </w:r>
      <w:r>
        <w:t xml:space="preserve"> </w:t>
      </w:r>
      <w:proofErr w:type="gramStart"/>
      <w:r>
        <w:t>An integrative genomics approach to infer causal associations between gene expression and disease.</w:t>
      </w:r>
      <w:proofErr w:type="gramEnd"/>
      <w:r>
        <w:t xml:space="preserve"> </w:t>
      </w:r>
      <w:proofErr w:type="gramStart"/>
      <w:r w:rsidRPr="008D006B">
        <w:t>Nature Genetics</w:t>
      </w:r>
      <w:r>
        <w:t xml:space="preserve"> </w:t>
      </w:r>
      <w:ins w:id="191" w:author="Gib Hemani" w:date="2017-02-24T21:39:00Z">
        <w:r>
          <w:t>[Internet].</w:t>
        </w:r>
        <w:proofErr w:type="gramEnd"/>
        <w:r>
          <w:t xml:space="preserve"> 2005 Jul</w:t>
        </w:r>
        <w:proofErr w:type="gramStart"/>
        <w:r>
          <w:t>;37</w:t>
        </w:r>
        <w:proofErr w:type="gramEnd"/>
        <w:r>
          <w:t xml:space="preserve">(7):710–7. Available from: </w:t>
        </w:r>
        <w:r w:rsidR="008D006B">
          <w:fldChar w:fldCharType="begin"/>
        </w:r>
        <w:r w:rsidR="008D006B">
          <w:instrText xml:space="preserve"> HYPERLINK "http://dx.doi.org/10.1038/ng1589%20http://www.nature.com/ng/journal/v37/n7/full/ng1589.html%20http://www.nature.com/ng/journal/v37/n7/pdf/ng1589.pdf" \h </w:instrText>
        </w:r>
        <w:r w:rsidR="008D006B">
          <w:fldChar w:fldCharType="separate"/>
        </w:r>
        <w:r>
          <w:rPr>
            <w:rStyle w:val="Hyperlink"/>
          </w:rPr>
          <w:t>http://dx.doi.org/10.1038/ng1589 http://www.nature.com/ng/journal/v37/n7/full/ng1589.html http://www.nature.com/ng/journal/v37/n7/pdf/ng1589.pdf</w:t>
        </w:r>
        <w:r w:rsidR="008D006B">
          <w:rPr>
            <w:rStyle w:val="Hyperlink"/>
          </w:rPr>
          <w:fldChar w:fldCharType="end"/>
        </w:r>
      </w:ins>
    </w:p>
    <w:p w14:paraId="5F1B4339" w14:textId="77777777" w:rsidR="00710E2A" w:rsidRDefault="00E948E7">
      <w:pPr>
        <w:pStyle w:val="Bibliography"/>
        <w:rPr>
          <w:ins w:id="192" w:author="Gib Hemani" w:date="2017-02-24T21:39:00Z"/>
        </w:rPr>
      </w:pPr>
      <w:ins w:id="193" w:author="Gib Hemani" w:date="2017-02-24T21:39:00Z">
        <w:r>
          <w:t xml:space="preserve">18. Millstein J. </w:t>
        </w:r>
        <w:proofErr w:type="spellStart"/>
        <w:r>
          <w:t>cit</w:t>
        </w:r>
        <w:proofErr w:type="spellEnd"/>
        <w:r>
          <w:t xml:space="preserve">: Causal Inference Test. R package version 1.9 [Internet]. 2016. Available from: </w:t>
        </w:r>
        <w:r w:rsidR="008D006B">
          <w:fldChar w:fldCharType="begin"/>
        </w:r>
        <w:r w:rsidR="008D006B">
          <w:instrText xml:space="preserve"> HYPERLINK "http://cran.r-project.org/package=cit" \h </w:instrText>
        </w:r>
        <w:r w:rsidR="008D006B">
          <w:fldChar w:fldCharType="separate"/>
        </w:r>
        <w:r>
          <w:rPr>
            <w:rStyle w:val="Hyperlink"/>
          </w:rPr>
          <w:t>http://cran.r-project.org/package=cit</w:t>
        </w:r>
        <w:r w:rsidR="008D006B">
          <w:rPr>
            <w:rStyle w:val="Hyperlink"/>
          </w:rPr>
          <w:fldChar w:fldCharType="end"/>
        </w:r>
      </w:ins>
    </w:p>
    <w:p w14:paraId="33EEC331" w14:textId="77777777" w:rsidR="00710E2A" w:rsidRDefault="00E948E7">
      <w:pPr>
        <w:pStyle w:val="Bibliography"/>
      </w:pPr>
      <w:r>
        <w:t>19. Koestler</w:t>
      </w:r>
      <w:ins w:id="194" w:author="Gib Hemani" w:date="2017-02-24T21:39:00Z">
        <w:r>
          <w:t xml:space="preserve"> DC, </w:t>
        </w:r>
        <w:proofErr w:type="spellStart"/>
        <w:r>
          <w:t>Chalise</w:t>
        </w:r>
        <w:proofErr w:type="spellEnd"/>
        <w:r>
          <w:t xml:space="preserve"> P, </w:t>
        </w:r>
        <w:proofErr w:type="spellStart"/>
        <w:r>
          <w:t>Cicek</w:t>
        </w:r>
        <w:proofErr w:type="spellEnd"/>
        <w:r>
          <w:t xml:space="preserve"> MS, Cunningham JM, </w:t>
        </w:r>
        <w:proofErr w:type="spellStart"/>
        <w:r>
          <w:t>Armasu</w:t>
        </w:r>
        <w:proofErr w:type="spellEnd"/>
        <w:r>
          <w:t xml:space="preserve"> S, Larson MC,</w:t>
        </w:r>
      </w:ins>
      <w:r>
        <w:t xml:space="preserve"> </w:t>
      </w:r>
      <w:r w:rsidRPr="008D006B">
        <w:t>et al.</w:t>
      </w:r>
      <w:r>
        <w:t xml:space="preserve"> Integrative genomic analysis identifies epigenetic marks that mediate genetic risk for epithelial ovarian cancer. </w:t>
      </w:r>
      <w:proofErr w:type="gramStart"/>
      <w:r w:rsidRPr="008D006B">
        <w:t>BMC medical genomics</w:t>
      </w:r>
      <w:r>
        <w:t xml:space="preserve"> </w:t>
      </w:r>
      <w:ins w:id="195" w:author="Gib Hemani" w:date="2017-02-24T21:39:00Z">
        <w:r>
          <w:t>[Internet].</w:t>
        </w:r>
        <w:proofErr w:type="gramEnd"/>
        <w:r>
          <w:t xml:space="preserve"> 2014 Jan</w:t>
        </w:r>
        <w:proofErr w:type="gramStart"/>
        <w:r>
          <w:t>;7</w:t>
        </w:r>
        <w:proofErr w:type="gramEnd"/>
        <w:r>
          <w:t xml:space="preserve">(1):8. Available from: </w:t>
        </w:r>
        <w:r w:rsidR="008D006B">
          <w:fldChar w:fldCharType="begin"/>
        </w:r>
        <w:r w:rsidR="008D006B">
          <w:instrText xml:space="preserve"> HYPERLINK "http://www.pubmedcentral.nih.gov/articlerender.fcgi?artid=3916313%7b\\&amp;%7dtool=pmcentrez%7b\\&amp;%7drendertype=abstract" \h </w:instrText>
        </w:r>
        <w:r w:rsidR="008D006B">
          <w:fldChar w:fldCharType="separate"/>
        </w:r>
        <w:r>
          <w:rPr>
            <w:rStyle w:val="Hyperlink"/>
          </w:rPr>
          <w:t>http://www.pubmedcentral.nih.gov/articlerender.fcgi?artid=3916313{\&amp;}tool=pmcentrez{\&amp;}rendertype=abstract</w:t>
        </w:r>
        <w:r w:rsidR="008D006B">
          <w:rPr>
            <w:rStyle w:val="Hyperlink"/>
          </w:rPr>
          <w:fldChar w:fldCharType="end"/>
        </w:r>
      </w:ins>
    </w:p>
    <w:p w14:paraId="69C2EE56" w14:textId="77777777" w:rsidR="00710E2A" w:rsidRDefault="00E948E7">
      <w:pPr>
        <w:pStyle w:val="Bibliography"/>
      </w:pPr>
      <w:r>
        <w:lastRenderedPageBreak/>
        <w:t>20. Liu Y</w:t>
      </w:r>
      <w:ins w:id="196" w:author="Gib Hemani" w:date="2017-02-24T21:39:00Z">
        <w:r>
          <w:t xml:space="preserve">, </w:t>
        </w:r>
        <w:proofErr w:type="spellStart"/>
        <w:r>
          <w:t>Aryee</w:t>
        </w:r>
        <w:proofErr w:type="spellEnd"/>
        <w:r>
          <w:t xml:space="preserve"> MJ, </w:t>
        </w:r>
        <w:proofErr w:type="spellStart"/>
        <w:r>
          <w:t>Padyukov</w:t>
        </w:r>
        <w:proofErr w:type="spellEnd"/>
        <w:r>
          <w:t xml:space="preserve"> L, </w:t>
        </w:r>
        <w:proofErr w:type="spellStart"/>
        <w:r>
          <w:t>Fallin</w:t>
        </w:r>
        <w:proofErr w:type="spellEnd"/>
        <w:r>
          <w:t xml:space="preserve"> MD, </w:t>
        </w:r>
        <w:proofErr w:type="spellStart"/>
        <w:r>
          <w:t>Hesselberg</w:t>
        </w:r>
        <w:proofErr w:type="spellEnd"/>
        <w:r>
          <w:t xml:space="preserve"> E, </w:t>
        </w:r>
        <w:proofErr w:type="spellStart"/>
        <w:r>
          <w:t>Runarsson</w:t>
        </w:r>
        <w:proofErr w:type="spellEnd"/>
        <w:r>
          <w:t xml:space="preserve"> A,</w:t>
        </w:r>
      </w:ins>
      <w:r>
        <w:t xml:space="preserve"> </w:t>
      </w:r>
      <w:r w:rsidRPr="008D006B">
        <w:t>et al.</w:t>
      </w:r>
      <w:r>
        <w:t xml:space="preserve"> </w:t>
      </w:r>
      <w:proofErr w:type="spellStart"/>
      <w:r>
        <w:t>Epigenome</w:t>
      </w:r>
      <w:proofErr w:type="spellEnd"/>
      <w:r>
        <w:t xml:space="preserve">-wide association data implicate DNA methylation as an intermediary of genetic risk in rheumatoid arthritis. </w:t>
      </w:r>
      <w:proofErr w:type="gramStart"/>
      <w:r w:rsidRPr="008D006B">
        <w:t>Nature biotechnology</w:t>
      </w:r>
      <w:r>
        <w:t xml:space="preserve"> </w:t>
      </w:r>
      <w:ins w:id="197" w:author="Gib Hemani" w:date="2017-02-24T21:39:00Z">
        <w:r>
          <w:t>[Internet].</w:t>
        </w:r>
        <w:proofErr w:type="gramEnd"/>
        <w:r>
          <w:t xml:space="preserve"> 2013 Feb</w:t>
        </w:r>
        <w:proofErr w:type="gramStart"/>
        <w:r>
          <w:t>;31</w:t>
        </w:r>
        <w:proofErr w:type="gramEnd"/>
        <w:r>
          <w:t xml:space="preserve">(2):142–7. Available from: </w:t>
        </w:r>
        <w:r w:rsidR="008D006B">
          <w:fldChar w:fldCharType="begin"/>
        </w:r>
        <w:r w:rsidR="008D006B">
          <w:instrText xml:space="preserve"> HYPERLINK "http://www.pubmedcentral.nih.gov/articlerender.fcgi?artid=3598632%7b\\&amp;%7dtool=pmcentrez%7b\\&amp;%7drendertype=abstract" \h </w:instrText>
        </w:r>
        <w:r w:rsidR="008D006B">
          <w:fldChar w:fldCharType="separate"/>
        </w:r>
        <w:r>
          <w:rPr>
            <w:rStyle w:val="Hyperlink"/>
          </w:rPr>
          <w:t>http://www.pubmedcentral.nih.gov/articlerender.fcgi?artid=3598632{\&amp;}tool=pmcentrez{\&amp;}rendertype=abstract</w:t>
        </w:r>
        <w:r w:rsidR="008D006B">
          <w:rPr>
            <w:rStyle w:val="Hyperlink"/>
          </w:rPr>
          <w:fldChar w:fldCharType="end"/>
        </w:r>
      </w:ins>
    </w:p>
    <w:p w14:paraId="763E5AA4" w14:textId="77777777" w:rsidR="00710E2A" w:rsidRDefault="00E948E7">
      <w:pPr>
        <w:pStyle w:val="Bibliography"/>
      </w:pPr>
      <w:r>
        <w:t>21. Yuan W</w:t>
      </w:r>
      <w:ins w:id="198" w:author="Gib Hemani" w:date="2017-02-24T21:39:00Z">
        <w:r>
          <w:t>, Xia Y, Bell CG, Yet I, Ferreira T, Ward KJ,</w:t>
        </w:r>
      </w:ins>
      <w:r>
        <w:t xml:space="preserve"> </w:t>
      </w:r>
      <w:r w:rsidRPr="008D006B">
        <w:t>et al.</w:t>
      </w:r>
      <w:r>
        <w:t xml:space="preserve"> An integrated </w:t>
      </w:r>
      <w:proofErr w:type="spellStart"/>
      <w:r>
        <w:t>epigenomic</w:t>
      </w:r>
      <w:proofErr w:type="spellEnd"/>
      <w:r>
        <w:t xml:space="preserve"> analysis for type 2 diabetes susceptibility loci in monozygotic twins. </w:t>
      </w:r>
      <w:proofErr w:type="gramStart"/>
      <w:r w:rsidRPr="008D006B">
        <w:t>Nature communications</w:t>
      </w:r>
      <w:r>
        <w:t xml:space="preserve"> </w:t>
      </w:r>
      <w:ins w:id="199" w:author="Gib Hemani" w:date="2017-02-24T21:39:00Z">
        <w:r>
          <w:t>[Internet].</w:t>
        </w:r>
        <w:proofErr w:type="gramEnd"/>
        <w:r>
          <w:t xml:space="preserve"> 2014 Jan</w:t>
        </w:r>
        <w:proofErr w:type="gramStart"/>
        <w:r>
          <w:t>;5:5719</w:t>
        </w:r>
        <w:proofErr w:type="gramEnd"/>
        <w:r>
          <w:t xml:space="preserve">. Available from: </w:t>
        </w:r>
        <w:r w:rsidR="008D006B">
          <w:fldChar w:fldCharType="begin"/>
        </w:r>
        <w:r w:rsidR="008D006B">
          <w:instrText xml:space="preserve"> HYPERLINK "http://www.pubmedcentral.nih.gov/articlerender.fcgi?artid=4284644%7b\\&amp;%7dtool=pmcentrez%7b\\&amp;%7drendertype=abstract" \h </w:instrText>
        </w:r>
        <w:r w:rsidR="008D006B">
          <w:fldChar w:fldCharType="separate"/>
        </w:r>
        <w:r>
          <w:rPr>
            <w:rStyle w:val="Hyperlink"/>
          </w:rPr>
          <w:t>http://www.pubmedcentral.nih.gov/articlerender.fcgi?artid=4284644{\&amp;}tool=pmcentrez{\&amp;}rendertype=abstract</w:t>
        </w:r>
        <w:r w:rsidR="008D006B">
          <w:rPr>
            <w:rStyle w:val="Hyperlink"/>
          </w:rPr>
          <w:fldChar w:fldCharType="end"/>
        </w:r>
      </w:ins>
    </w:p>
    <w:p w14:paraId="51283A04" w14:textId="77777777" w:rsidR="00710E2A" w:rsidRDefault="00E948E7">
      <w:pPr>
        <w:pStyle w:val="Bibliography"/>
      </w:pPr>
      <w:r>
        <w:t>22. Tang Y</w:t>
      </w:r>
      <w:ins w:id="200" w:author="Gib Hemani" w:date="2017-02-24T21:39:00Z">
        <w:r>
          <w:t xml:space="preserve">, </w:t>
        </w:r>
        <w:proofErr w:type="spellStart"/>
        <w:r>
          <w:t>Axelsson</w:t>
        </w:r>
        <w:proofErr w:type="spellEnd"/>
        <w:r>
          <w:t xml:space="preserve"> AS, </w:t>
        </w:r>
        <w:proofErr w:type="spellStart"/>
        <w:r>
          <w:t>Spégel</w:t>
        </w:r>
        <w:proofErr w:type="spellEnd"/>
        <w:r>
          <w:t xml:space="preserve"> P, </w:t>
        </w:r>
        <w:proofErr w:type="spellStart"/>
        <w:r>
          <w:t>Andersson</w:t>
        </w:r>
        <w:proofErr w:type="spellEnd"/>
        <w:r>
          <w:t xml:space="preserve"> LE, Mulder H, </w:t>
        </w:r>
        <w:proofErr w:type="spellStart"/>
        <w:r>
          <w:t>Groop</w:t>
        </w:r>
        <w:proofErr w:type="spellEnd"/>
        <w:r>
          <w:t xml:space="preserve"> LC,</w:t>
        </w:r>
      </w:ins>
      <w:r>
        <w:t xml:space="preserve"> </w:t>
      </w:r>
      <w:proofErr w:type="gramStart"/>
      <w:r w:rsidRPr="008D006B">
        <w:t>et</w:t>
      </w:r>
      <w:proofErr w:type="gramEnd"/>
      <w:r w:rsidRPr="008D006B">
        <w:t xml:space="preserve"> al.</w:t>
      </w:r>
      <w:r>
        <w:t xml:space="preserve"> Genotype-based treatment of type 2 diabetes with an </w:t>
      </w:r>
      <m:oMath>
        <m:r>
          <w:rPr>
            <w:rFonts w:ascii="Cambria Math" w:hAnsi="Cambria Math"/>
          </w:rPr>
          <m:t>α</m:t>
        </m:r>
      </m:oMath>
      <w:r>
        <w:t xml:space="preserve">2A-adrenergic receptor antagonist. </w:t>
      </w:r>
      <w:proofErr w:type="gramStart"/>
      <w:r w:rsidRPr="008D006B">
        <w:t>Science translational medicine</w:t>
      </w:r>
      <w:r>
        <w:t xml:space="preserve"> </w:t>
      </w:r>
      <w:ins w:id="201" w:author="Gib Hemani" w:date="2017-02-24T21:39:00Z">
        <w:r>
          <w:t>[Internet].</w:t>
        </w:r>
        <w:proofErr w:type="gramEnd"/>
        <w:r>
          <w:t xml:space="preserve"> 2014 Oct</w:t>
        </w:r>
        <w:proofErr w:type="gramStart"/>
        <w:r>
          <w:t>;6</w:t>
        </w:r>
        <w:proofErr w:type="gramEnd"/>
        <w:r>
          <w:t xml:space="preserve">(257):257ra139. Available from: </w:t>
        </w:r>
        <w:r w:rsidR="008D006B">
          <w:fldChar w:fldCharType="begin"/>
        </w:r>
        <w:r w:rsidR="008D006B">
          <w:instrText xml:space="preserve"> HYPERLINK "http://www.ncbi.nlm.nih.gov/pubmed/25298321" \h </w:instrText>
        </w:r>
        <w:r w:rsidR="008D006B">
          <w:fldChar w:fldCharType="separate"/>
        </w:r>
        <w:r>
          <w:rPr>
            <w:rStyle w:val="Hyperlink"/>
          </w:rPr>
          <w:t>http://www.ncbi.nlm.nih.gov/pubmed/25298321</w:t>
        </w:r>
        <w:r w:rsidR="008D006B">
          <w:rPr>
            <w:rStyle w:val="Hyperlink"/>
          </w:rPr>
          <w:fldChar w:fldCharType="end"/>
        </w:r>
      </w:ins>
    </w:p>
    <w:p w14:paraId="0F468FC9" w14:textId="77777777" w:rsidR="00710E2A" w:rsidRDefault="00E948E7">
      <w:pPr>
        <w:pStyle w:val="Bibliography"/>
      </w:pPr>
      <w:r>
        <w:t>23. Hong X</w:t>
      </w:r>
      <w:ins w:id="202" w:author="Gib Hemani" w:date="2017-02-24T21:39:00Z">
        <w:r>
          <w:t xml:space="preserve">, </w:t>
        </w:r>
        <w:proofErr w:type="spellStart"/>
        <w:r>
          <w:t>Hao</w:t>
        </w:r>
        <w:proofErr w:type="spellEnd"/>
        <w:r>
          <w:t xml:space="preserve"> K, Ladd-Acosta C, Hansen KD, Tsai H-J, Liu X,</w:t>
        </w:r>
      </w:ins>
      <w:r>
        <w:t xml:space="preserve"> </w:t>
      </w:r>
      <w:r w:rsidRPr="008D006B">
        <w:t>et al.</w:t>
      </w:r>
      <w:r>
        <w:t xml:space="preserve"> Genome-wide association study identifies peanut allergy-specific loci and evidence of epigenetic mediation in US children. </w:t>
      </w:r>
      <w:proofErr w:type="gramStart"/>
      <w:r w:rsidRPr="008D006B">
        <w:t>Nature communications</w:t>
      </w:r>
      <w:r>
        <w:t xml:space="preserve"> </w:t>
      </w:r>
      <w:ins w:id="203" w:author="Gib Hemani" w:date="2017-02-24T21:39:00Z">
        <w:r>
          <w:t>[Internet].</w:t>
        </w:r>
        <w:proofErr w:type="gramEnd"/>
        <w:r>
          <w:t xml:space="preserve"> 2015 Jan</w:t>
        </w:r>
        <w:proofErr w:type="gramStart"/>
        <w:r>
          <w:t>;6:6304</w:t>
        </w:r>
        <w:proofErr w:type="gramEnd"/>
        <w:r>
          <w:t xml:space="preserve">. Available from: </w:t>
        </w:r>
        <w:r w:rsidR="008D006B">
          <w:fldChar w:fldCharType="begin"/>
        </w:r>
        <w:r w:rsidR="008D006B">
          <w:instrText xml:space="preserve"> HYPERLINK "http://www.pubmedcentral.nih.gov/articlerender.fcgi?artid=4340086%7b\\&amp;%7dtool=pmcentrez%7b\\&amp;%7drendertype=abstract" \h </w:instrText>
        </w:r>
        <w:r w:rsidR="008D006B">
          <w:fldChar w:fldCharType="separate"/>
        </w:r>
        <w:r>
          <w:rPr>
            <w:rStyle w:val="Hyperlink"/>
          </w:rPr>
          <w:t>http://www.pubmedcentral.nih.gov/articlerender.fcgi?artid=4340086{\&amp;}tool=pmcentrez{\&amp;}rendertype=abstract</w:t>
        </w:r>
        <w:r w:rsidR="008D006B">
          <w:rPr>
            <w:rStyle w:val="Hyperlink"/>
          </w:rPr>
          <w:fldChar w:fldCharType="end"/>
        </w:r>
      </w:ins>
    </w:p>
    <w:p w14:paraId="2106CDD1" w14:textId="77777777" w:rsidR="00710E2A" w:rsidRDefault="00E948E7">
      <w:pPr>
        <w:pStyle w:val="Bibliography"/>
      </w:pPr>
      <w:r>
        <w:t>24. Bowden J</w:t>
      </w:r>
      <w:ins w:id="204" w:author="Gib Hemani" w:date="2017-02-24T21:39:00Z">
        <w:r>
          <w:t>,</w:t>
        </w:r>
      </w:ins>
      <w:r>
        <w:t xml:space="preserve"> Davey Smith G</w:t>
      </w:r>
      <w:ins w:id="205" w:author="Gib Hemani" w:date="2017-02-24T21:39:00Z">
        <w:r>
          <w:t>,</w:t>
        </w:r>
      </w:ins>
      <w:r>
        <w:t xml:space="preserve"> Burgess S. </w:t>
      </w:r>
      <w:proofErr w:type="spellStart"/>
      <w:r>
        <w:t>Mendelian</w:t>
      </w:r>
      <w:proofErr w:type="spellEnd"/>
      <w:r>
        <w:t xml:space="preserve"> randomization with invalid instruments: effect estimation and bias detection through Egger regression. </w:t>
      </w:r>
      <w:proofErr w:type="gramStart"/>
      <w:r w:rsidRPr="008D006B">
        <w:t>International Journal of Epidemiology</w:t>
      </w:r>
      <w:ins w:id="206" w:author="Gib Hemani" w:date="2017-02-24T21:39:00Z">
        <w:r>
          <w:t>.</w:t>
        </w:r>
        <w:proofErr w:type="gramEnd"/>
        <w:r>
          <w:t xml:space="preserve"> </w:t>
        </w:r>
      </w:ins>
      <w:r>
        <w:t>2015</w:t>
      </w:r>
      <w:proofErr w:type="gramStart"/>
      <w:ins w:id="207" w:author="Gib Hemani" w:date="2017-02-24T21:39:00Z">
        <w:r>
          <w:t>;44</w:t>
        </w:r>
        <w:proofErr w:type="gramEnd"/>
        <w:r>
          <w:t xml:space="preserve">(2):512–25. </w:t>
        </w:r>
      </w:ins>
    </w:p>
    <w:p w14:paraId="1D127C75" w14:textId="77777777" w:rsidR="00710E2A" w:rsidRDefault="00E948E7">
      <w:pPr>
        <w:pStyle w:val="Bibliography"/>
      </w:pPr>
      <w:r>
        <w:t>25. Bowden J</w:t>
      </w:r>
      <w:ins w:id="208" w:author="Gib Hemani" w:date="2017-02-24T21:39:00Z">
        <w:r>
          <w:t>,</w:t>
        </w:r>
      </w:ins>
      <w:r>
        <w:t xml:space="preserve"> Davey Smith G</w:t>
      </w:r>
      <w:ins w:id="209" w:author="Gib Hemani" w:date="2017-02-24T21:39:00Z">
        <w:r>
          <w:t>,</w:t>
        </w:r>
      </w:ins>
      <w:r>
        <w:t xml:space="preserve"> Haycock</w:t>
      </w:r>
      <w:ins w:id="210" w:author="Gib Hemani" w:date="2017-02-24T21:39:00Z">
        <w:r>
          <w:t xml:space="preserve"> PC,</w:t>
        </w:r>
      </w:ins>
      <w:r>
        <w:t xml:space="preserve"> Burgess S. Consistent Estimation in </w:t>
      </w:r>
      <w:proofErr w:type="spellStart"/>
      <w:r>
        <w:t>Mendelian</w:t>
      </w:r>
      <w:proofErr w:type="spellEnd"/>
      <w:r>
        <w:t xml:space="preserve"> Randomization with Some Invalid Instruments Using a Weighted Median Estimator. </w:t>
      </w:r>
      <w:proofErr w:type="gramStart"/>
      <w:r w:rsidRPr="008D006B">
        <w:t>Genetic Epidemiology</w:t>
      </w:r>
      <w:r>
        <w:t xml:space="preserve"> </w:t>
      </w:r>
      <w:ins w:id="211" w:author="Gib Hemani" w:date="2017-02-24T21:39:00Z">
        <w:r>
          <w:t>[Internet].</w:t>
        </w:r>
        <w:proofErr w:type="gramEnd"/>
        <w:r>
          <w:t xml:space="preserve"> 2016 May</w:t>
        </w:r>
        <w:proofErr w:type="gramStart"/>
        <w:r>
          <w:t>;40</w:t>
        </w:r>
        <w:proofErr w:type="gramEnd"/>
        <w:r>
          <w:t xml:space="preserve">(4):304–14. Available from: </w:t>
        </w:r>
        <w:r w:rsidR="008D006B">
          <w:fldChar w:fldCharType="begin"/>
        </w:r>
        <w:r w:rsidR="008D006B">
          <w:instrText xml:space="preserve"> HYPERLINK "http://www.ncbi.nlm.nih.gov/pubmed/27061298%20http://www.pubmedcentral.nih.gov/articlerender.fcgi?artid=PMC4849733%20http://doi.wiley.com/10.1002/gepi.21965" \h </w:instrText>
        </w:r>
        <w:r w:rsidR="008D006B">
          <w:fldChar w:fldCharType="separate"/>
        </w:r>
        <w:r>
          <w:rPr>
            <w:rStyle w:val="Hyperlink"/>
          </w:rPr>
          <w:t>http://www.ncbi.nlm.nih.gov/pubmed/27061298 http://www.pubmedcentral.nih.gov/articlerender.fcgi?artid=PMC4849733 http://doi.wiley.com/10.1002/gepi.21965</w:t>
        </w:r>
        <w:r w:rsidR="008D006B">
          <w:rPr>
            <w:rStyle w:val="Hyperlink"/>
          </w:rPr>
          <w:fldChar w:fldCharType="end"/>
        </w:r>
      </w:ins>
    </w:p>
    <w:p w14:paraId="693D4A73" w14:textId="77777777" w:rsidR="00710E2A" w:rsidRDefault="00E948E7">
      <w:pPr>
        <w:pStyle w:val="Bibliography"/>
      </w:pPr>
      <w:r>
        <w:t xml:space="preserve">26. </w:t>
      </w:r>
      <w:proofErr w:type="spellStart"/>
      <w:r>
        <w:t>Hemani</w:t>
      </w:r>
      <w:proofErr w:type="spellEnd"/>
      <w:r>
        <w:t xml:space="preserve"> G</w:t>
      </w:r>
      <w:ins w:id="212" w:author="Gib Hemani" w:date="2017-02-24T21:39:00Z">
        <w:r>
          <w:t xml:space="preserve">, </w:t>
        </w:r>
        <w:proofErr w:type="spellStart"/>
        <w:r>
          <w:t>Zheng</w:t>
        </w:r>
        <w:proofErr w:type="spellEnd"/>
        <w:r>
          <w:t xml:space="preserve"> J, Wade KH, </w:t>
        </w:r>
        <w:proofErr w:type="spellStart"/>
        <w:r>
          <w:t>Laurin</w:t>
        </w:r>
        <w:proofErr w:type="spellEnd"/>
        <w:r>
          <w:t xml:space="preserve"> C, </w:t>
        </w:r>
        <w:proofErr w:type="spellStart"/>
        <w:r>
          <w:t>Elsworth</w:t>
        </w:r>
        <w:proofErr w:type="spellEnd"/>
        <w:r>
          <w:t xml:space="preserve"> B, Burgess S,</w:t>
        </w:r>
      </w:ins>
      <w:r>
        <w:t xml:space="preserve"> </w:t>
      </w:r>
      <w:r w:rsidRPr="008D006B">
        <w:t>et al.</w:t>
      </w:r>
      <w:r>
        <w:t xml:space="preserve"> MR-Base: a platform for systematic causal inference across the </w:t>
      </w:r>
      <w:proofErr w:type="spellStart"/>
      <w:r>
        <w:t>phenome</w:t>
      </w:r>
      <w:proofErr w:type="spellEnd"/>
      <w:r>
        <w:t xml:space="preserve"> using billions of genetic associations. </w:t>
      </w:r>
      <w:proofErr w:type="spellStart"/>
      <w:r w:rsidRPr="008D006B">
        <w:t>BioRxiv</w:t>
      </w:r>
      <w:proofErr w:type="spellEnd"/>
      <w:ins w:id="213" w:author="Gib Hemani" w:date="2017-02-24T21:39:00Z">
        <w:r>
          <w:t>. 2016</w:t>
        </w:r>
        <w:proofErr w:type="gramStart"/>
        <w:r>
          <w:t>;</w:t>
        </w:r>
      </w:ins>
      <w:r w:rsidRPr="008D006B">
        <w:t>10.1101</w:t>
      </w:r>
      <w:proofErr w:type="gramEnd"/>
      <w:r w:rsidRPr="008D006B">
        <w:t>/07</w:t>
      </w:r>
      <w:ins w:id="214" w:author="Gib Hemani" w:date="2017-02-24T21:39:00Z">
        <w:r>
          <w:t xml:space="preserve">. </w:t>
        </w:r>
      </w:ins>
    </w:p>
    <w:p w14:paraId="6F5E1596" w14:textId="77777777" w:rsidR="00710E2A" w:rsidRDefault="00E948E7">
      <w:pPr>
        <w:pStyle w:val="Bibliography"/>
      </w:pPr>
      <w:r>
        <w:t xml:space="preserve">27. </w:t>
      </w:r>
      <w:proofErr w:type="spellStart"/>
      <w:r>
        <w:t>Claussnitzer</w:t>
      </w:r>
      <w:proofErr w:type="spellEnd"/>
      <w:r>
        <w:t xml:space="preserve"> M</w:t>
      </w:r>
      <w:ins w:id="215" w:author="Gib Hemani" w:date="2017-02-24T21:39:00Z">
        <w:r>
          <w:t xml:space="preserve">, </w:t>
        </w:r>
        <w:proofErr w:type="spellStart"/>
        <w:r>
          <w:t>Dankel</w:t>
        </w:r>
        <w:proofErr w:type="spellEnd"/>
        <w:r>
          <w:t xml:space="preserve"> SN, Kim K-H, </w:t>
        </w:r>
        <w:proofErr w:type="spellStart"/>
        <w:r>
          <w:t>Quon</w:t>
        </w:r>
        <w:proofErr w:type="spellEnd"/>
        <w:r>
          <w:t xml:space="preserve"> G, </w:t>
        </w:r>
        <w:proofErr w:type="spellStart"/>
        <w:r>
          <w:t>Meuleman</w:t>
        </w:r>
        <w:proofErr w:type="spellEnd"/>
        <w:r>
          <w:t xml:space="preserve"> W, Haugen C,</w:t>
        </w:r>
      </w:ins>
      <w:r>
        <w:t xml:space="preserve"> </w:t>
      </w:r>
      <w:r w:rsidRPr="008D006B">
        <w:t>et al.</w:t>
      </w:r>
      <w:r>
        <w:t xml:space="preserve"> FTO Obesity Variant Circuitry and Adipocyte Browning in Humans. </w:t>
      </w:r>
      <w:proofErr w:type="gramStart"/>
      <w:r w:rsidRPr="008D006B">
        <w:t>The New England journal of medicine</w:t>
      </w:r>
      <w:ins w:id="216" w:author="Gib Hemani" w:date="2017-02-24T21:39:00Z">
        <w:r>
          <w:t>.</w:t>
        </w:r>
        <w:proofErr w:type="gramEnd"/>
        <w:r>
          <w:t xml:space="preserve"> 2015</w:t>
        </w:r>
        <w:proofErr w:type="gramStart"/>
        <w:r>
          <w:t>;</w:t>
        </w:r>
      </w:ins>
      <w:r w:rsidRPr="008D006B">
        <w:t>373</w:t>
      </w:r>
      <w:proofErr w:type="gramEnd"/>
      <w:ins w:id="217" w:author="Gib Hemani" w:date="2017-02-24T21:39:00Z">
        <w:r>
          <w:t>(10):</w:t>
        </w:r>
      </w:ins>
      <w:r>
        <w:t>895–907</w:t>
      </w:r>
      <w:ins w:id="218" w:author="Gib Hemani" w:date="2017-02-24T21:39:00Z">
        <w:r>
          <w:t xml:space="preserve">. </w:t>
        </w:r>
      </w:ins>
    </w:p>
    <w:p w14:paraId="076F0658" w14:textId="77777777" w:rsidR="00710E2A" w:rsidRDefault="00E948E7">
      <w:pPr>
        <w:pStyle w:val="Bibliography"/>
      </w:pPr>
      <w:r>
        <w:t>28. Pierce</w:t>
      </w:r>
      <w:ins w:id="219" w:author="Gib Hemani" w:date="2017-02-24T21:39:00Z">
        <w:r>
          <w:t xml:space="preserve"> BL,</w:t>
        </w:r>
      </w:ins>
      <w:r>
        <w:t xml:space="preserve"> Burgess S. Efficient design for Mendelian randomization studies: subsample and 2-sample instrumental variable estimators. </w:t>
      </w:r>
      <w:proofErr w:type="gramStart"/>
      <w:r w:rsidRPr="008D006B">
        <w:t>American journal of epidemiology</w:t>
      </w:r>
      <w:r>
        <w:t xml:space="preserve"> </w:t>
      </w:r>
      <w:ins w:id="220" w:author="Gib Hemani" w:date="2017-02-24T21:39:00Z">
        <w:r>
          <w:t>[Internet].</w:t>
        </w:r>
        <w:proofErr w:type="gramEnd"/>
        <w:r>
          <w:t xml:space="preserve"> 2013 Oct</w:t>
        </w:r>
        <w:proofErr w:type="gramStart"/>
        <w:r>
          <w:t>;178</w:t>
        </w:r>
        <w:proofErr w:type="gramEnd"/>
        <w:r>
          <w:t xml:space="preserve">(7):1177–84. Available from: </w:t>
        </w:r>
        <w:r w:rsidR="008D006B">
          <w:lastRenderedPageBreak/>
          <w:fldChar w:fldCharType="begin"/>
        </w:r>
        <w:r w:rsidR="008D006B">
          <w:instrText xml:space="preserve"> HYPERLINK "http://www.pubmedcentral.nih.gov/articlerender.fcgi?artid=3783091%7b\\&amp;%7dtool=pmcentrez%7b\\&amp;%7drendertype=abstract" \h </w:instrText>
        </w:r>
        <w:r w:rsidR="008D006B">
          <w:fldChar w:fldCharType="separate"/>
        </w:r>
        <w:r>
          <w:rPr>
            <w:rStyle w:val="Hyperlink"/>
          </w:rPr>
          <w:t>http://www.pubmedcentral.nih.gov/articlerender.fcgi?artid=3783091{\&amp;}tool=pmcentrez{\&amp;}rendertype=abstract</w:t>
        </w:r>
        <w:r w:rsidR="008D006B">
          <w:rPr>
            <w:rStyle w:val="Hyperlink"/>
          </w:rPr>
          <w:fldChar w:fldCharType="end"/>
        </w:r>
      </w:ins>
    </w:p>
    <w:p w14:paraId="49531258" w14:textId="77777777" w:rsidR="00710E2A" w:rsidRDefault="00E948E7">
      <w:pPr>
        <w:pStyle w:val="Bibliography"/>
      </w:pPr>
      <w:r>
        <w:t>29. Pierce</w:t>
      </w:r>
      <w:ins w:id="221" w:author="Gib Hemani" w:date="2017-02-24T21:39:00Z">
        <w:r>
          <w:t xml:space="preserve"> BL,</w:t>
        </w:r>
      </w:ins>
      <w:r>
        <w:t xml:space="preserve"> </w:t>
      </w:r>
      <w:proofErr w:type="spellStart"/>
      <w:r>
        <w:t>VanderWeele</w:t>
      </w:r>
      <w:proofErr w:type="spellEnd"/>
      <w:ins w:id="222" w:author="Gib Hemani" w:date="2017-02-24T21:39:00Z">
        <w:r>
          <w:t xml:space="preserve"> TJ</w:t>
        </w:r>
      </w:ins>
      <w:r>
        <w:t xml:space="preserve">. The effect of non-differential measurement error on bias, precision and power in Mendelian randomization studies. </w:t>
      </w:r>
      <w:proofErr w:type="gramStart"/>
      <w:r w:rsidRPr="008D006B">
        <w:t>International Journal of Epidemiology</w:t>
      </w:r>
      <w:r>
        <w:t xml:space="preserve"> </w:t>
      </w:r>
      <w:ins w:id="223" w:author="Gib Hemani" w:date="2017-02-24T21:39:00Z">
        <w:r>
          <w:t>[Internet].</w:t>
        </w:r>
        <w:proofErr w:type="gramEnd"/>
        <w:r>
          <w:t xml:space="preserve"> 2012 Oct</w:t>
        </w:r>
        <w:proofErr w:type="gramStart"/>
        <w:r>
          <w:t>;41</w:t>
        </w:r>
        <w:proofErr w:type="gramEnd"/>
        <w:r>
          <w:t xml:space="preserve">(5):1383–93. Available from: </w:t>
        </w:r>
        <w:r w:rsidR="008D006B">
          <w:fldChar w:fldCharType="begin"/>
        </w:r>
        <w:r w:rsidR="008D006B">
          <w:instrText xml:space="preserve"> HYPERLINK "https://academic.oup.com/ije/article-lookup/doi/10.1093/ije/dys141" \h </w:instrText>
        </w:r>
        <w:r w:rsidR="008D006B">
          <w:fldChar w:fldCharType="separate"/>
        </w:r>
        <w:r>
          <w:rPr>
            <w:rStyle w:val="Hyperlink"/>
          </w:rPr>
          <w:t>https://academic.oup.com/ije/article-lookup/doi/10.1093/ije/dys141</w:t>
        </w:r>
        <w:r w:rsidR="008D006B">
          <w:rPr>
            <w:rStyle w:val="Hyperlink"/>
          </w:rPr>
          <w:fldChar w:fldCharType="end"/>
        </w:r>
      </w:ins>
    </w:p>
    <w:p w14:paraId="12F39289" w14:textId="77777777" w:rsidR="00710E2A" w:rsidRDefault="00E948E7">
      <w:pPr>
        <w:pStyle w:val="Bibliography"/>
      </w:pPr>
      <w:r>
        <w:t xml:space="preserve">30. </w:t>
      </w:r>
      <w:proofErr w:type="spellStart"/>
      <w:r>
        <w:t>Ashenfelter</w:t>
      </w:r>
      <w:proofErr w:type="spellEnd"/>
      <w:r>
        <w:t xml:space="preserve"> O</w:t>
      </w:r>
      <w:ins w:id="224" w:author="Gib Hemani" w:date="2017-02-24T21:39:00Z">
        <w:r>
          <w:t>,</w:t>
        </w:r>
      </w:ins>
      <w:r>
        <w:t xml:space="preserve"> Krueger</w:t>
      </w:r>
      <w:ins w:id="225" w:author="Gib Hemani" w:date="2017-02-24T21:39:00Z">
        <w:r>
          <w:t xml:space="preserve"> AB</w:t>
        </w:r>
      </w:ins>
      <w:r>
        <w:t xml:space="preserve">. Estimates of the Economic Return to Schooling from a New Sample of Twins. </w:t>
      </w:r>
      <w:proofErr w:type="gramStart"/>
      <w:r w:rsidRPr="008D006B">
        <w:t>The American Economic Review</w:t>
      </w:r>
      <w:ins w:id="226" w:author="Gib Hemani" w:date="2017-02-24T21:39:00Z">
        <w:r>
          <w:t>.</w:t>
        </w:r>
        <w:proofErr w:type="gramEnd"/>
        <w:r>
          <w:t xml:space="preserve"> 1994</w:t>
        </w:r>
        <w:proofErr w:type="gramStart"/>
        <w:r>
          <w:t>;</w:t>
        </w:r>
      </w:ins>
      <w:r w:rsidRPr="008D006B">
        <w:t>84</w:t>
      </w:r>
      <w:proofErr w:type="gramEnd"/>
      <w:ins w:id="227" w:author="Gib Hemani" w:date="2017-02-24T21:39:00Z">
        <w:r>
          <w:t>(5):</w:t>
        </w:r>
      </w:ins>
      <w:r>
        <w:t>1157–</w:t>
      </w:r>
      <w:ins w:id="228" w:author="Gib Hemani" w:date="2017-02-24T21:39:00Z">
        <w:r>
          <w:t xml:space="preserve">73. </w:t>
        </w:r>
      </w:ins>
    </w:p>
    <w:p w14:paraId="25496012" w14:textId="77777777" w:rsidR="00710E2A" w:rsidRDefault="00E948E7">
      <w:pPr>
        <w:pStyle w:val="Bibliography"/>
      </w:pPr>
      <w:r>
        <w:t xml:space="preserve">31. </w:t>
      </w:r>
      <w:proofErr w:type="spellStart"/>
      <w:r>
        <w:t>Nagarajan</w:t>
      </w:r>
      <w:proofErr w:type="spellEnd"/>
      <w:r>
        <w:t xml:space="preserve"> R</w:t>
      </w:r>
      <w:ins w:id="229" w:author="Gib Hemani" w:date="2017-02-24T21:39:00Z">
        <w:r>
          <w:t>,</w:t>
        </w:r>
      </w:ins>
      <w:r>
        <w:t xml:space="preserve"> Scutari M. Impact of noise on molecular network inference. </w:t>
      </w:r>
      <w:proofErr w:type="gramStart"/>
      <w:r w:rsidRPr="008D006B">
        <w:t>PloS one</w:t>
      </w:r>
      <w:r>
        <w:t xml:space="preserve"> </w:t>
      </w:r>
      <w:ins w:id="230" w:author="Gib Hemani" w:date="2017-02-24T21:39:00Z">
        <w:r>
          <w:t>[Internet].</w:t>
        </w:r>
        <w:proofErr w:type="gramEnd"/>
        <w:r>
          <w:t xml:space="preserve"> 2013 Jan;</w:t>
        </w:r>
      </w:ins>
      <w:r w:rsidRPr="008D006B">
        <w:t>8</w:t>
      </w:r>
      <w:ins w:id="231" w:author="Gib Hemani" w:date="2017-02-24T21:39:00Z">
        <w:r>
          <w:t>(12)</w:t>
        </w:r>
        <w:proofErr w:type="gramStart"/>
        <w:r>
          <w:t>:</w:t>
        </w:r>
      </w:ins>
      <w:r>
        <w:t>e80735</w:t>
      </w:r>
      <w:proofErr w:type="gramEnd"/>
      <w:ins w:id="232" w:author="Gib Hemani" w:date="2017-02-24T21:39:00Z">
        <w:r>
          <w:t xml:space="preserve">. Available from: </w:t>
        </w:r>
        <w:r w:rsidR="008D006B">
          <w:fldChar w:fldCharType="begin"/>
        </w:r>
        <w:r w:rsidR="008D006B">
          <w:instrText xml:space="preserve"> HYPERLINK "http://www.pubmedcentral.nih.gov/articlerender.fcgi?artid=3855153%7b\\&amp;%7dtool=pmcentrez%7b\\&amp;%7drendertype=abstract" \h </w:instrText>
        </w:r>
        <w:r w:rsidR="008D006B">
          <w:fldChar w:fldCharType="separate"/>
        </w:r>
        <w:r>
          <w:rPr>
            <w:rStyle w:val="Hyperlink"/>
          </w:rPr>
          <w:t>http://www.pubmedcentral.nih.gov/articlerender.fcgi?artid=3855153{\&amp;}tool=pmcentrez{\&amp;}rendertype=abstract</w:t>
        </w:r>
        <w:r w:rsidR="008D006B">
          <w:rPr>
            <w:rStyle w:val="Hyperlink"/>
          </w:rPr>
          <w:fldChar w:fldCharType="end"/>
        </w:r>
      </w:ins>
    </w:p>
    <w:p w14:paraId="0AF76543" w14:textId="77777777" w:rsidR="00710E2A" w:rsidRDefault="00E948E7">
      <w:pPr>
        <w:pStyle w:val="Bibliography"/>
      </w:pPr>
      <w:r>
        <w:t xml:space="preserve">32. </w:t>
      </w:r>
      <w:proofErr w:type="spellStart"/>
      <w:r>
        <w:t>Shpitser</w:t>
      </w:r>
      <w:proofErr w:type="spellEnd"/>
      <w:r>
        <w:t xml:space="preserve"> I</w:t>
      </w:r>
      <w:ins w:id="233" w:author="Gib Hemani" w:date="2017-02-24T21:39:00Z">
        <w:r>
          <w:t>,</w:t>
        </w:r>
      </w:ins>
      <w:r>
        <w:t xml:space="preserve"> </w:t>
      </w:r>
      <w:proofErr w:type="spellStart"/>
      <w:r>
        <w:t>VanderWeele</w:t>
      </w:r>
      <w:proofErr w:type="spellEnd"/>
      <w:r>
        <w:t xml:space="preserve"> T</w:t>
      </w:r>
      <w:ins w:id="234" w:author="Gib Hemani" w:date="2017-02-24T21:39:00Z">
        <w:r>
          <w:t>,</w:t>
        </w:r>
      </w:ins>
      <w:r>
        <w:t xml:space="preserve"> Robins J. On the validity of covariate adjustment for estimating causal effects. </w:t>
      </w:r>
      <w:r w:rsidRPr="008D006B">
        <w:t xml:space="preserve">Proceedings of the Twenty Sixth </w:t>
      </w:r>
      <w:proofErr w:type="gramStart"/>
      <w:r w:rsidRPr="008D006B">
        <w:t>Conference</w:t>
      </w:r>
      <w:proofErr w:type="gramEnd"/>
      <w:r w:rsidRPr="008D006B">
        <w:t xml:space="preserve"> on Uncertainty in Artificial Intelligence (UAI-10</w:t>
      </w:r>
      <w:ins w:id="235" w:author="Gib Hemani" w:date="2017-02-24T21:39:00Z">
        <w:r>
          <w:t>). 2010</w:t>
        </w:r>
        <w:proofErr w:type="gramStart"/>
        <w:r>
          <w:t>;</w:t>
        </w:r>
      </w:ins>
      <w:r>
        <w:t>527</w:t>
      </w:r>
      <w:proofErr w:type="gramEnd"/>
      <w:r>
        <w:t>–</w:t>
      </w:r>
      <w:ins w:id="236" w:author="Gib Hemani" w:date="2017-02-24T21:39:00Z">
        <w:r>
          <w:t xml:space="preserve">36. </w:t>
        </w:r>
      </w:ins>
    </w:p>
    <w:p w14:paraId="4FF48332" w14:textId="77777777" w:rsidR="00710E2A" w:rsidRDefault="00E948E7">
      <w:pPr>
        <w:pStyle w:val="Bibliography"/>
      </w:pPr>
      <w:r>
        <w:t>33. Wang L</w:t>
      </w:r>
      <w:ins w:id="237" w:author="Gib Hemani" w:date="2017-02-24T21:39:00Z">
        <w:r>
          <w:t>,</w:t>
        </w:r>
      </w:ins>
      <w:r>
        <w:t xml:space="preserve"> </w:t>
      </w:r>
      <w:proofErr w:type="spellStart"/>
      <w:r>
        <w:t>Michoel</w:t>
      </w:r>
      <w:proofErr w:type="spellEnd"/>
      <w:r>
        <w:t xml:space="preserve"> T. Detection of regulator genes and eQTLs in gene networks. </w:t>
      </w:r>
      <w:proofErr w:type="gramStart"/>
      <w:r w:rsidRPr="008D006B">
        <w:t>arXiv</w:t>
      </w:r>
      <w:proofErr w:type="gramEnd"/>
      <w:r>
        <w:t xml:space="preserve"> </w:t>
      </w:r>
      <w:ins w:id="238" w:author="Gib Hemani" w:date="2017-02-24T21:39:00Z">
        <w:r>
          <w:t>[Internet]. 2015 Dec</w:t>
        </w:r>
        <w:proofErr w:type="gramStart"/>
        <w:r>
          <w:t>;</w:t>
        </w:r>
      </w:ins>
      <w:r w:rsidRPr="008D006B">
        <w:t>arXiv:1512</w:t>
      </w:r>
      <w:proofErr w:type="gramEnd"/>
      <w:ins w:id="239" w:author="Gib Hemani" w:date="2017-02-24T21:39:00Z">
        <w:r>
          <w:t xml:space="preserve">. Available from: </w:t>
        </w:r>
        <w:r w:rsidR="008D006B">
          <w:fldChar w:fldCharType="begin"/>
        </w:r>
        <w:r w:rsidR="008D006B">
          <w:instrText xml:space="preserve"> HYPERLINK "http://arxiv.org/abs/1512.05574" \h </w:instrText>
        </w:r>
        <w:r w:rsidR="008D006B">
          <w:fldChar w:fldCharType="separate"/>
        </w:r>
        <w:r>
          <w:rPr>
            <w:rStyle w:val="Hyperlink"/>
          </w:rPr>
          <w:t>http://arxiv.org/abs/1512.05574</w:t>
        </w:r>
        <w:r w:rsidR="008D006B">
          <w:rPr>
            <w:rStyle w:val="Hyperlink"/>
          </w:rPr>
          <w:fldChar w:fldCharType="end"/>
        </w:r>
      </w:ins>
    </w:p>
    <w:p w14:paraId="7259F66B" w14:textId="77777777" w:rsidR="00710E2A" w:rsidRDefault="00E948E7">
      <w:pPr>
        <w:pStyle w:val="Bibliography"/>
      </w:pPr>
      <w:r>
        <w:t xml:space="preserve">34. </w:t>
      </w:r>
      <w:proofErr w:type="spellStart"/>
      <w:r>
        <w:t>Lagani</w:t>
      </w:r>
      <w:proofErr w:type="spellEnd"/>
      <w:r>
        <w:t xml:space="preserve"> V</w:t>
      </w:r>
      <w:ins w:id="240" w:author="Gib Hemani" w:date="2017-02-24T21:39:00Z">
        <w:r>
          <w:t>,</w:t>
        </w:r>
      </w:ins>
      <w:r>
        <w:t xml:space="preserve"> Triantafillou S</w:t>
      </w:r>
      <w:ins w:id="241" w:author="Gib Hemani" w:date="2017-02-24T21:39:00Z">
        <w:r>
          <w:t>,</w:t>
        </w:r>
      </w:ins>
      <w:r>
        <w:t xml:space="preserve"> Ball G</w:t>
      </w:r>
      <w:ins w:id="242" w:author="Gib Hemani" w:date="2017-02-24T21:39:00Z">
        <w:r>
          <w:t>,</w:t>
        </w:r>
      </w:ins>
      <w:r>
        <w:t xml:space="preserve"> </w:t>
      </w:r>
      <w:proofErr w:type="spellStart"/>
      <w:r>
        <w:t>Tegner</w:t>
      </w:r>
      <w:proofErr w:type="spellEnd"/>
      <w:r>
        <w:t xml:space="preserve"> J</w:t>
      </w:r>
      <w:ins w:id="243" w:author="Gib Hemani" w:date="2017-02-24T21:39:00Z">
        <w:r>
          <w:t>,</w:t>
        </w:r>
      </w:ins>
      <w:r>
        <w:t xml:space="preserve"> </w:t>
      </w:r>
      <w:proofErr w:type="spellStart"/>
      <w:r>
        <w:t>Tsamardinos</w:t>
      </w:r>
      <w:proofErr w:type="spellEnd"/>
      <w:r>
        <w:t xml:space="preserve"> I. </w:t>
      </w:r>
      <w:ins w:id="244" w:author="Gib Hemani" w:date="2017-02-24T21:39:00Z">
        <w:r>
          <w:t>Probabilistic Computational Causal Discovery for Systems Biology. In:</w:t>
        </w:r>
      </w:ins>
      <w:r>
        <w:t xml:space="preserve"> </w:t>
      </w:r>
      <w:r w:rsidRPr="008D006B">
        <w:t>Uncertainty in biology: A computational modeling approach</w:t>
      </w:r>
      <w:r>
        <w:t xml:space="preserve"> </w:t>
      </w:r>
      <w:ins w:id="245" w:author="Gib Hemani" w:date="2017-02-24T21:39:00Z">
        <w:r>
          <w:t xml:space="preserve">[Internet]. </w:t>
        </w:r>
      </w:ins>
      <w:proofErr w:type="gramStart"/>
      <w:r>
        <w:t>Springer</w:t>
      </w:r>
      <w:ins w:id="246" w:author="Gib Hemani" w:date="2017-02-24T21:39:00Z">
        <w:r>
          <w:t>;</w:t>
        </w:r>
      </w:ins>
      <w:r>
        <w:t xml:space="preserve"> 2015</w:t>
      </w:r>
      <w:ins w:id="247" w:author="Gib Hemani" w:date="2017-02-24T21:39:00Z">
        <w:r>
          <w:t>.</w:t>
        </w:r>
        <w:proofErr w:type="gramEnd"/>
        <w:r>
          <w:t xml:space="preserve"> p. 47. Available from: </w:t>
        </w:r>
      </w:ins>
      <w:hyperlink r:id="rId18">
        <w:r>
          <w:rPr>
            <w:rStyle w:val="Hyperlink"/>
          </w:rPr>
          <w:t>https://books.google.com/books?id=8SLUCgAAQBAJ{\&amp;}pgis=1</w:t>
        </w:r>
      </w:hyperlink>
    </w:p>
    <w:p w14:paraId="004F5E3C" w14:textId="77777777" w:rsidR="00710E2A" w:rsidRDefault="00E948E7">
      <w:pPr>
        <w:pStyle w:val="Bibliography"/>
      </w:pPr>
      <w:r>
        <w:t xml:space="preserve">35. </w:t>
      </w:r>
      <w:proofErr w:type="spellStart"/>
      <w:r>
        <w:t>Lawlor</w:t>
      </w:r>
      <w:proofErr w:type="spellEnd"/>
      <w:ins w:id="248" w:author="Gib Hemani" w:date="2017-02-24T21:39:00Z">
        <w:r>
          <w:t xml:space="preserve"> DA,</w:t>
        </w:r>
      </w:ins>
      <w:r>
        <w:t xml:space="preserve"> Tilling K</w:t>
      </w:r>
      <w:ins w:id="249" w:author="Gib Hemani" w:date="2017-02-24T21:39:00Z">
        <w:r>
          <w:t>,</w:t>
        </w:r>
      </w:ins>
      <w:r>
        <w:t xml:space="preserve"> Davey Smith G. Triangulation in aetiological epidemiology. </w:t>
      </w:r>
      <w:proofErr w:type="gramStart"/>
      <w:r w:rsidRPr="008D006B">
        <w:t>International Journal of Epidemiology</w:t>
      </w:r>
      <w:r>
        <w:t xml:space="preserve"> </w:t>
      </w:r>
      <w:ins w:id="250" w:author="Gib Hemani" w:date="2017-02-24T21:39:00Z">
        <w:r>
          <w:t>[Internet].</w:t>
        </w:r>
        <w:proofErr w:type="gramEnd"/>
        <w:r>
          <w:t xml:space="preserve"> 2017 Jan</w:t>
        </w:r>
        <w:proofErr w:type="gramStart"/>
        <w:r>
          <w:t>;</w:t>
        </w:r>
      </w:ins>
      <w:r w:rsidRPr="008D006B">
        <w:t>19</w:t>
      </w:r>
      <w:proofErr w:type="gramEnd"/>
      <w:ins w:id="251" w:author="Gib Hemani" w:date="2017-02-24T21:39:00Z">
        <w:r>
          <w:t>(R1):</w:t>
        </w:r>
      </w:ins>
      <w:r>
        <w:t>dyw314</w:t>
      </w:r>
      <w:ins w:id="252" w:author="Gib Hemani" w:date="2017-02-24T21:39:00Z">
        <w:r>
          <w:t xml:space="preserve">. Available from: </w:t>
        </w:r>
        <w:r w:rsidR="008D006B">
          <w:fldChar w:fldCharType="begin"/>
        </w:r>
        <w:r w:rsidR="008D006B">
          <w:instrText xml:space="preserve"> HYPERLINK "https://academic.oup.com/ije/article-lookup/doi/10.1093/ije/dyw314" \h </w:instrText>
        </w:r>
        <w:r w:rsidR="008D006B">
          <w:fldChar w:fldCharType="separate"/>
        </w:r>
        <w:r>
          <w:rPr>
            <w:rStyle w:val="Hyperlink"/>
          </w:rPr>
          <w:t>https://academic.oup.com/ije/article-lookup/doi/10.1093/ije/dyw314</w:t>
        </w:r>
        <w:r w:rsidR="008D006B">
          <w:rPr>
            <w:rStyle w:val="Hyperlink"/>
          </w:rPr>
          <w:fldChar w:fldCharType="end"/>
        </w:r>
      </w:ins>
    </w:p>
    <w:p w14:paraId="7FDEE4E8" w14:textId="77777777" w:rsidR="00710E2A" w:rsidRDefault="00E948E7">
      <w:pPr>
        <w:pStyle w:val="Bibliography"/>
      </w:pPr>
      <w:r>
        <w:t>36. Sterne</w:t>
      </w:r>
      <w:ins w:id="253" w:author="Gib Hemani" w:date="2017-02-24T21:39:00Z">
        <w:r>
          <w:t xml:space="preserve"> JAC,</w:t>
        </w:r>
      </w:ins>
      <w:r>
        <w:t xml:space="preserve"> Smith</w:t>
      </w:r>
      <w:ins w:id="254" w:author="Gib Hemani" w:date="2017-02-24T21:39:00Z">
        <w:r>
          <w:t xml:space="preserve"> GD</w:t>
        </w:r>
      </w:ins>
      <w:r>
        <w:t xml:space="preserve">. Sifting the evidence—what’s wrong with significance tests? </w:t>
      </w:r>
      <w:r w:rsidRPr="008D006B">
        <w:t>BMJ</w:t>
      </w:r>
      <w:ins w:id="255" w:author="Gib Hemani" w:date="2017-02-24T21:39:00Z">
        <w:r>
          <w:t xml:space="preserve">. </w:t>
        </w:r>
      </w:ins>
      <w:r>
        <w:t>2001</w:t>
      </w:r>
      <w:proofErr w:type="gramStart"/>
      <w:ins w:id="256" w:author="Gib Hemani" w:date="2017-02-24T21:39:00Z">
        <w:r>
          <w:t>;322</w:t>
        </w:r>
        <w:proofErr w:type="gramEnd"/>
        <w:r>
          <w:t xml:space="preserve">(7280):226–31. </w:t>
        </w:r>
      </w:ins>
    </w:p>
    <w:p w14:paraId="25009291" w14:textId="77777777" w:rsidR="00710E2A" w:rsidRDefault="00E948E7">
      <w:pPr>
        <w:pStyle w:val="Bibliography"/>
      </w:pPr>
      <w:r>
        <w:t xml:space="preserve">37. </w:t>
      </w:r>
      <w:proofErr w:type="spellStart"/>
      <w:r>
        <w:t>Henningsen</w:t>
      </w:r>
      <w:proofErr w:type="spellEnd"/>
      <w:r>
        <w:t xml:space="preserve"> A</w:t>
      </w:r>
      <w:ins w:id="257" w:author="Gib Hemani" w:date="2017-02-24T21:39:00Z">
        <w:r>
          <w:t>,</w:t>
        </w:r>
      </w:ins>
      <w:r>
        <w:t xml:space="preserve"> </w:t>
      </w:r>
      <w:proofErr w:type="spellStart"/>
      <w:r>
        <w:t>Hamann</w:t>
      </w:r>
      <w:proofErr w:type="spellEnd"/>
      <w:ins w:id="258" w:author="Gib Hemani" w:date="2017-02-24T21:39:00Z">
        <w:r>
          <w:t xml:space="preserve"> JD</w:t>
        </w:r>
      </w:ins>
      <w:r>
        <w:t xml:space="preserve">. </w:t>
      </w:r>
      <w:proofErr w:type="gramStart"/>
      <w:r>
        <w:t>systemfit</w:t>
      </w:r>
      <w:proofErr w:type="gramEnd"/>
      <w:r>
        <w:t xml:space="preserve"> : A Package for Estimating Systems of Simultaneous Equations in R. </w:t>
      </w:r>
      <w:r w:rsidRPr="008D006B">
        <w:t>Journal of Statistical Software</w:t>
      </w:r>
      <w:r>
        <w:t xml:space="preserve"> </w:t>
      </w:r>
      <w:ins w:id="259" w:author="Gib Hemani" w:date="2017-02-24T21:39:00Z">
        <w:r>
          <w:t>[Internet]. 2007 Dec</w:t>
        </w:r>
        <w:proofErr w:type="gramStart"/>
        <w:r>
          <w:t>;23</w:t>
        </w:r>
        <w:proofErr w:type="gramEnd"/>
        <w:r>
          <w:t xml:space="preserve">(4):1–40. Available from: </w:t>
        </w:r>
        <w:r w:rsidR="008D006B">
          <w:fldChar w:fldCharType="begin"/>
        </w:r>
        <w:r w:rsidR="008D006B">
          <w:instrText xml:space="preserve"> HYPERLINK "https://www.jstatsoft.org/index.php/jss/article/view/v023i04/v23i04.pdf" \h </w:instrText>
        </w:r>
        <w:r w:rsidR="008D006B">
          <w:fldChar w:fldCharType="separate"/>
        </w:r>
        <w:r>
          <w:rPr>
            <w:rStyle w:val="Hyperlink"/>
          </w:rPr>
          <w:t>https://www.jstatsoft.org/index.php/jss/article/view/v023i04/v23i04.pdf</w:t>
        </w:r>
        <w:r w:rsidR="008D006B">
          <w:rPr>
            <w:rStyle w:val="Hyperlink"/>
          </w:rPr>
          <w:fldChar w:fldCharType="end"/>
        </w:r>
      </w:ins>
    </w:p>
    <w:p w14:paraId="22039753" w14:textId="77777777" w:rsidR="00710E2A" w:rsidRDefault="00E948E7">
      <w:pPr>
        <w:pStyle w:val="Bibliography"/>
      </w:pPr>
      <w:r>
        <w:t xml:space="preserve">38. </w:t>
      </w:r>
      <w:proofErr w:type="spellStart"/>
      <w:r>
        <w:t>Steiger</w:t>
      </w:r>
      <w:proofErr w:type="spellEnd"/>
      <w:ins w:id="260" w:author="Gib Hemani" w:date="2017-02-24T21:39:00Z">
        <w:r>
          <w:t xml:space="preserve"> JH</w:t>
        </w:r>
      </w:ins>
      <w:r>
        <w:t xml:space="preserve">. Tests for comparing elements of a correlation matrix. </w:t>
      </w:r>
      <w:r w:rsidRPr="008D006B">
        <w:t>Psychological Bulletin</w:t>
      </w:r>
      <w:ins w:id="261" w:author="Gib Hemani" w:date="2017-02-24T21:39:00Z">
        <w:r>
          <w:t>. 1980</w:t>
        </w:r>
        <w:proofErr w:type="gramStart"/>
        <w:r>
          <w:t>;</w:t>
        </w:r>
      </w:ins>
      <w:r w:rsidRPr="008D006B">
        <w:t>87</w:t>
      </w:r>
      <w:proofErr w:type="gramEnd"/>
      <w:ins w:id="262" w:author="Gib Hemani" w:date="2017-02-24T21:39:00Z">
        <w:r>
          <w:t>(2):</w:t>
        </w:r>
      </w:ins>
      <w:r>
        <w:t>245–</w:t>
      </w:r>
      <w:ins w:id="263" w:author="Gib Hemani" w:date="2017-02-24T21:39:00Z">
        <w:r>
          <w:t xml:space="preserve">51. </w:t>
        </w:r>
      </w:ins>
    </w:p>
    <w:p w14:paraId="7ED10C09" w14:textId="77777777" w:rsidR="00710E2A" w:rsidRDefault="00E948E7">
      <w:pPr>
        <w:pStyle w:val="Bibliography"/>
      </w:pPr>
      <w:r>
        <w:t xml:space="preserve">39. </w:t>
      </w:r>
      <w:proofErr w:type="spellStart"/>
      <w:r>
        <w:t>Revelle</w:t>
      </w:r>
      <w:proofErr w:type="spellEnd"/>
      <w:r>
        <w:t xml:space="preserve"> W. </w:t>
      </w:r>
      <w:r w:rsidRPr="008D006B">
        <w:t>psych: Procedures for Psychological, Psychometric, and Personality Research</w:t>
      </w:r>
      <w:ins w:id="264" w:author="Gib Hemani" w:date="2017-02-24T21:39:00Z">
        <w:r>
          <w:t xml:space="preserve"> [Internet]. Evanston, Illinois: </w:t>
        </w:r>
      </w:ins>
      <w:r>
        <w:t>Northwestern University</w:t>
      </w:r>
      <w:ins w:id="265" w:author="Gib Hemani" w:date="2017-02-24T21:39:00Z">
        <w:r>
          <w:t>;</w:t>
        </w:r>
      </w:ins>
      <w:r>
        <w:t xml:space="preserve"> 2015</w:t>
      </w:r>
      <w:ins w:id="266" w:author="Gib Hemani" w:date="2017-02-24T21:39:00Z">
        <w:r>
          <w:t xml:space="preserve">. Available from: </w:t>
        </w:r>
      </w:ins>
      <w:hyperlink r:id="rId19">
        <w:r>
          <w:rPr>
            <w:rStyle w:val="Hyperlink"/>
          </w:rPr>
          <w:t>http://cran.r-project.org/package=psych</w:t>
        </w:r>
      </w:hyperlink>
    </w:p>
    <w:p w14:paraId="34C7C103" w14:textId="77777777" w:rsidR="00710E2A" w:rsidRDefault="00E948E7">
      <w:pPr>
        <w:pStyle w:val="Bibliography"/>
      </w:pPr>
      <w:r>
        <w:lastRenderedPageBreak/>
        <w:t xml:space="preserve">40. </w:t>
      </w:r>
      <w:proofErr w:type="spellStart"/>
      <w:r>
        <w:t>Shakhbazov</w:t>
      </w:r>
      <w:proofErr w:type="spellEnd"/>
      <w:r>
        <w:t xml:space="preserve"> K</w:t>
      </w:r>
      <w:ins w:id="267" w:author="Gib Hemani" w:date="2017-02-24T21:39:00Z">
        <w:r>
          <w:t xml:space="preserve">, Powell JE, </w:t>
        </w:r>
        <w:proofErr w:type="spellStart"/>
        <w:r>
          <w:t>Hemani</w:t>
        </w:r>
        <w:proofErr w:type="spellEnd"/>
        <w:r>
          <w:t xml:space="preserve"> G, </w:t>
        </w:r>
        <w:proofErr w:type="spellStart"/>
        <w:r>
          <w:t>Henders</w:t>
        </w:r>
        <w:proofErr w:type="spellEnd"/>
        <w:r>
          <w:t xml:space="preserve"> AK, Martin NG, </w:t>
        </w:r>
        <w:proofErr w:type="spellStart"/>
        <w:r>
          <w:t>Visscher</w:t>
        </w:r>
        <w:proofErr w:type="spellEnd"/>
        <w:r>
          <w:t xml:space="preserve"> PM,</w:t>
        </w:r>
      </w:ins>
      <w:r>
        <w:t xml:space="preserve"> </w:t>
      </w:r>
      <w:r w:rsidRPr="008D006B">
        <w:t>et al.</w:t>
      </w:r>
      <w:r>
        <w:t xml:space="preserve"> Shared genetic control of expression and methylation in peripheral blood. </w:t>
      </w:r>
      <w:proofErr w:type="gramStart"/>
      <w:r w:rsidRPr="008D006B">
        <w:t>BMC genomics</w:t>
      </w:r>
      <w:r>
        <w:t xml:space="preserve"> </w:t>
      </w:r>
      <w:ins w:id="268" w:author="Gib Hemani" w:date="2017-02-24T21:39:00Z">
        <w:r>
          <w:t>[Internet].</w:t>
        </w:r>
        <w:proofErr w:type="gramEnd"/>
        <w:r>
          <w:t xml:space="preserve"> 2016 Jan</w:t>
        </w:r>
        <w:proofErr w:type="gramStart"/>
        <w:r>
          <w:t>;</w:t>
        </w:r>
      </w:ins>
      <w:r w:rsidRPr="008D006B">
        <w:t>17</w:t>
      </w:r>
      <w:proofErr w:type="gramEnd"/>
      <w:ins w:id="269" w:author="Gib Hemani" w:date="2017-02-24T21:39:00Z">
        <w:r>
          <w:t>(1):</w:t>
        </w:r>
      </w:ins>
      <w:r>
        <w:t>278</w:t>
      </w:r>
      <w:ins w:id="270" w:author="Gib Hemani" w:date="2017-02-24T21:39:00Z">
        <w:r>
          <w:t xml:space="preserve">. Available from: </w:t>
        </w:r>
        <w:r w:rsidR="008D006B">
          <w:fldChar w:fldCharType="begin"/>
        </w:r>
        <w:r w:rsidR="008D006B">
          <w:instrText xml:space="preserve"> HYPERLINK "http://bmcgenomics.biomedcentral.com/articles/10.1186/s12864-016-2498-4" \h </w:instrText>
        </w:r>
        <w:r w:rsidR="008D006B">
          <w:fldChar w:fldCharType="separate"/>
        </w:r>
        <w:r>
          <w:rPr>
            <w:rStyle w:val="Hyperlink"/>
          </w:rPr>
          <w:t>http://bmcgenomics.biomedcentral.com/articles/10.1186/s12864-016-2498-4</w:t>
        </w:r>
        <w:r w:rsidR="008D006B">
          <w:rPr>
            <w:rStyle w:val="Hyperlink"/>
          </w:rPr>
          <w:fldChar w:fldCharType="end"/>
        </w:r>
      </w:ins>
    </w:p>
    <w:p w14:paraId="6E4460C9" w14:textId="77777777" w:rsidR="00710E2A" w:rsidRDefault="00E948E7">
      <w:pPr>
        <w:pStyle w:val="Bibliography"/>
      </w:pPr>
      <w:r>
        <w:t xml:space="preserve">41. R Core Team. </w:t>
      </w:r>
      <w:r w:rsidRPr="008D006B">
        <w:t>R: A Language and Environment for Statistical Computing</w:t>
      </w:r>
      <w:ins w:id="271" w:author="Gib Hemani" w:date="2017-02-24T21:39:00Z">
        <w:r>
          <w:t xml:space="preserve"> [Internet]. Vienna, Austria: </w:t>
        </w:r>
      </w:ins>
      <w:r>
        <w:t>R Foundation for Statistical Computing</w:t>
      </w:r>
      <w:ins w:id="272" w:author="Gib Hemani" w:date="2017-02-24T21:39:00Z">
        <w:r>
          <w:t>;</w:t>
        </w:r>
      </w:ins>
      <w:r>
        <w:t xml:space="preserve"> 2015</w:t>
      </w:r>
      <w:ins w:id="273" w:author="Gib Hemani" w:date="2017-02-24T21:39:00Z">
        <w:r>
          <w:t xml:space="preserve">. Available from: </w:t>
        </w:r>
      </w:ins>
      <w:hyperlink r:id="rId20">
        <w:r>
          <w:rPr>
            <w:rStyle w:val="Hyperlink"/>
          </w:rPr>
          <w:t>https://www.r-project.org/</w:t>
        </w:r>
      </w:hyperlink>
    </w:p>
    <w:p w14:paraId="5041F0E9" w14:textId="77777777" w:rsidR="00710E2A" w:rsidRDefault="00E948E7">
      <w:pPr>
        <w:pStyle w:val="Bibliography"/>
      </w:pPr>
      <w:r>
        <w:t xml:space="preserve">42. Bird A. DNA methylation patterns and epigenetic memory. </w:t>
      </w:r>
      <w:proofErr w:type="gramStart"/>
      <w:r w:rsidRPr="008D006B">
        <w:t>Genes &amp; development</w:t>
      </w:r>
      <w:r>
        <w:t xml:space="preserve"> </w:t>
      </w:r>
      <w:ins w:id="274" w:author="Gib Hemani" w:date="2017-02-24T21:39:00Z">
        <w:r>
          <w:t>[Internet].</w:t>
        </w:r>
        <w:proofErr w:type="gramEnd"/>
        <w:r>
          <w:t xml:space="preserve"> 2002 Jan</w:t>
        </w:r>
        <w:proofErr w:type="gramStart"/>
        <w:r>
          <w:t>;</w:t>
        </w:r>
      </w:ins>
      <w:r w:rsidRPr="008D006B">
        <w:t>16</w:t>
      </w:r>
      <w:proofErr w:type="gramEnd"/>
      <w:ins w:id="275" w:author="Gib Hemani" w:date="2017-02-24T21:39:00Z">
        <w:r>
          <w:t>(1):</w:t>
        </w:r>
      </w:ins>
      <w:r>
        <w:t>6–21</w:t>
      </w:r>
      <w:ins w:id="276" w:author="Gib Hemani" w:date="2017-02-24T21:39:00Z">
        <w:r>
          <w:t xml:space="preserve">. Available from: </w:t>
        </w:r>
        <w:r w:rsidR="008D006B">
          <w:fldChar w:fldCharType="begin"/>
        </w:r>
        <w:r w:rsidR="008D006B">
          <w:instrText xml:space="preserve"> HYPERLINK "http://genesdev.cshlp.org/content/16/1/6.long" \h </w:instrText>
        </w:r>
        <w:r w:rsidR="008D006B">
          <w:fldChar w:fldCharType="separate"/>
        </w:r>
        <w:r>
          <w:rPr>
            <w:rStyle w:val="Hyperlink"/>
          </w:rPr>
          <w:t>http://genesdev.cshlp.org/content/16/1/6.long</w:t>
        </w:r>
        <w:r w:rsidR="008D006B">
          <w:rPr>
            <w:rStyle w:val="Hyperlink"/>
          </w:rPr>
          <w:fldChar w:fldCharType="end"/>
        </w:r>
      </w:ins>
    </w:p>
    <w:p w14:paraId="0CC3F815" w14:textId="77777777" w:rsidR="00710E2A" w:rsidRDefault="00E948E7">
      <w:pPr>
        <w:pStyle w:val="Bibliography"/>
      </w:pPr>
      <w:r>
        <w:t>43. Cole</w:t>
      </w:r>
      <w:ins w:id="277" w:author="Gib Hemani" w:date="2017-02-24T21:39:00Z">
        <w:r>
          <w:t xml:space="preserve"> DA,</w:t>
        </w:r>
      </w:ins>
      <w:r>
        <w:t xml:space="preserve"> Preacher</w:t>
      </w:r>
      <w:ins w:id="278" w:author="Gib Hemani" w:date="2017-02-24T21:39:00Z">
        <w:r>
          <w:t xml:space="preserve"> KJ</w:t>
        </w:r>
      </w:ins>
      <w:r>
        <w:t xml:space="preserve">. Manifest Variable Path Analysis: Potentially Serious and Misleading Consequences Due to Uncorrected Measurement Error. </w:t>
      </w:r>
      <w:r w:rsidRPr="008D006B">
        <w:t>Psychological Methods</w:t>
      </w:r>
      <w:ins w:id="279" w:author="Gib Hemani" w:date="2017-02-24T21:39:00Z">
        <w:r>
          <w:t>. 2014</w:t>
        </w:r>
        <w:proofErr w:type="gramStart"/>
        <w:r>
          <w:t>;</w:t>
        </w:r>
      </w:ins>
      <w:r w:rsidRPr="008D006B">
        <w:t>19</w:t>
      </w:r>
      <w:proofErr w:type="gramEnd"/>
      <w:ins w:id="280" w:author="Gib Hemani" w:date="2017-02-24T21:39:00Z">
        <w:r>
          <w:t>(2):</w:t>
        </w:r>
      </w:ins>
      <w:r>
        <w:t>300–</w:t>
      </w:r>
      <w:ins w:id="281" w:author="Gib Hemani" w:date="2017-02-24T21:39:00Z">
        <w:r>
          <w:t xml:space="preserve">15. </w:t>
        </w:r>
      </w:ins>
    </w:p>
    <w:p w14:paraId="55110483" w14:textId="77777777" w:rsidR="00710E2A" w:rsidRDefault="00E948E7">
      <w:pPr>
        <w:pStyle w:val="Bibliography"/>
      </w:pPr>
      <w:r>
        <w:t>44. Bose M</w:t>
      </w:r>
      <w:ins w:id="282" w:author="Gib Hemani" w:date="2017-02-24T21:39:00Z">
        <w:r>
          <w:t xml:space="preserve">, Wu C, </w:t>
        </w:r>
        <w:proofErr w:type="spellStart"/>
        <w:r>
          <w:t>Pankow</w:t>
        </w:r>
        <w:proofErr w:type="spellEnd"/>
        <w:r>
          <w:t xml:space="preserve"> JS, </w:t>
        </w:r>
        <w:proofErr w:type="spellStart"/>
        <w:r>
          <w:t>Demerath</w:t>
        </w:r>
        <w:proofErr w:type="spellEnd"/>
        <w:r>
          <w:t xml:space="preserve"> EW, </w:t>
        </w:r>
        <w:proofErr w:type="spellStart"/>
        <w:r>
          <w:t>Bressler</w:t>
        </w:r>
        <w:proofErr w:type="spellEnd"/>
        <w:r>
          <w:t xml:space="preserve"> J, </w:t>
        </w:r>
        <w:proofErr w:type="spellStart"/>
        <w:r>
          <w:t>Fornage</w:t>
        </w:r>
        <w:proofErr w:type="spellEnd"/>
        <w:r>
          <w:t xml:space="preserve"> M,</w:t>
        </w:r>
      </w:ins>
      <w:r>
        <w:t xml:space="preserve"> </w:t>
      </w:r>
      <w:r w:rsidRPr="008D006B">
        <w:t>et al.</w:t>
      </w:r>
      <w:r>
        <w:t xml:space="preserve"> Evaluation of microarray-based DNA methylation measurement using technical replicates: the Atherosclerosis Risk In Communities (ARIC) Study. </w:t>
      </w:r>
      <w:r w:rsidRPr="008D006B">
        <w:t>BMC Bioinformatics</w:t>
      </w:r>
      <w:r>
        <w:t xml:space="preserve"> </w:t>
      </w:r>
      <w:ins w:id="283" w:author="Gib Hemani" w:date="2017-02-24T21:39:00Z">
        <w:r>
          <w:t>[Internet]. 2014</w:t>
        </w:r>
        <w:proofErr w:type="gramStart"/>
        <w:r>
          <w:t>;15</w:t>
        </w:r>
        <w:proofErr w:type="gramEnd"/>
        <w:r>
          <w:t xml:space="preserve">(1):312. Available from: </w:t>
        </w:r>
        <w:r w:rsidR="008D006B">
          <w:fldChar w:fldCharType="begin"/>
        </w:r>
        <w:r w:rsidR="008D006B">
          <w:instrText xml:space="preserve"> HYPERLINK "http://www.biomedcentral.com/1471-2105/15/312" \h </w:instrText>
        </w:r>
        <w:r w:rsidR="008D006B">
          <w:fldChar w:fldCharType="separate"/>
        </w:r>
        <w:r>
          <w:rPr>
            <w:rStyle w:val="Hyperlink"/>
          </w:rPr>
          <w:t>http://www.biomedcentral.com/1471-2105/15/312</w:t>
        </w:r>
        <w:r w:rsidR="008D006B">
          <w:rPr>
            <w:rStyle w:val="Hyperlink"/>
          </w:rPr>
          <w:fldChar w:fldCharType="end"/>
        </w:r>
      </w:ins>
    </w:p>
    <w:p w14:paraId="08E6E8FD" w14:textId="77777777" w:rsidR="00710E2A" w:rsidRDefault="00E948E7">
      <w:pPr>
        <w:pStyle w:val="Bibliography"/>
      </w:pPr>
      <w:r>
        <w:t>45. Bryant</w:t>
      </w:r>
      <w:ins w:id="284" w:author="Gib Hemani" w:date="2017-02-24T21:39:00Z">
        <w:r>
          <w:t xml:space="preserve"> PA, Smyth GK, Robins-Browne R, Curtis N, Novak J, </w:t>
        </w:r>
        <w:proofErr w:type="spellStart"/>
        <w:r>
          <w:t>Sladek</w:t>
        </w:r>
        <w:proofErr w:type="spellEnd"/>
        <w:r>
          <w:t xml:space="preserve"> R,</w:t>
        </w:r>
      </w:ins>
      <w:r>
        <w:t xml:space="preserve"> </w:t>
      </w:r>
      <w:r w:rsidRPr="008D006B">
        <w:t>et al.</w:t>
      </w:r>
      <w:r>
        <w:t xml:space="preserve"> Technical Variability Is Greater than Biological Variability in a Microarray Experiment but Both Are Outweighed by Changes Induced by Stimulation. </w:t>
      </w:r>
      <w:proofErr w:type="spellStart"/>
      <w:proofErr w:type="gramStart"/>
      <w:ins w:id="285" w:author="Gib Hemani" w:date="2017-02-24T21:39:00Z">
        <w:r>
          <w:t>Khodursky</w:t>
        </w:r>
        <w:proofErr w:type="spellEnd"/>
        <w:r>
          <w:t xml:space="preserve"> AB, editor.</w:t>
        </w:r>
        <w:proofErr w:type="gramEnd"/>
        <w:r>
          <w:t xml:space="preserve"> </w:t>
        </w:r>
        <w:proofErr w:type="spellStart"/>
        <w:proofErr w:type="gramStart"/>
        <w:r>
          <w:t>PLoS</w:t>
        </w:r>
        <w:proofErr w:type="spellEnd"/>
        <w:r>
          <w:t xml:space="preserve"> ONE [Internet].</w:t>
        </w:r>
        <w:proofErr w:type="gramEnd"/>
        <w:r>
          <w:t xml:space="preserve"> 2011 May</w:t>
        </w:r>
        <w:proofErr w:type="gramStart"/>
        <w:r>
          <w:t>;6</w:t>
        </w:r>
        <w:proofErr w:type="gramEnd"/>
        <w:r>
          <w:t xml:space="preserve">(5):e19556. Available from: </w:t>
        </w:r>
        <w:r w:rsidR="008D006B">
          <w:fldChar w:fldCharType="begin"/>
        </w:r>
        <w:r w:rsidR="008D006B">
          <w:instrText xml:space="preserve"> HYPERLINK "http://dx.plos.org/10.1371/journal.pone.0019556" \h </w:instrText>
        </w:r>
        <w:r w:rsidR="008D006B">
          <w:fldChar w:fldCharType="separate"/>
        </w:r>
        <w:r>
          <w:rPr>
            <w:rStyle w:val="Hyperlink"/>
          </w:rPr>
          <w:t>http://dx.plos.org/10.1371/journal.pone.0019556</w:t>
        </w:r>
        <w:r w:rsidR="008D006B">
          <w:rPr>
            <w:rStyle w:val="Hyperlink"/>
          </w:rPr>
          <w:fldChar w:fldCharType="end"/>
        </w:r>
      </w:ins>
    </w:p>
    <w:p w14:paraId="1D84EBC2" w14:textId="77777777" w:rsidR="00710E2A" w:rsidRDefault="00E948E7">
      <w:pPr>
        <w:pStyle w:val="Bibliography"/>
      </w:pPr>
      <w:r>
        <w:t>46. Richmond</w:t>
      </w:r>
      <w:ins w:id="286" w:author="Gib Hemani" w:date="2017-02-24T21:39:00Z">
        <w:r>
          <w:t xml:space="preserve"> RC, Davey Smith G, Ness AR, Hoed M den, McMahon G, Timpson NJ</w:t>
        </w:r>
      </w:ins>
      <w:r w:rsidRPr="008D006B">
        <w:t>.</w:t>
      </w:r>
      <w:r>
        <w:t xml:space="preserve"> Assessing Causality in the Association between Child Adiposity and Physical Activity Levels: A Mendelian Randomization Analysis. </w:t>
      </w:r>
      <w:proofErr w:type="gramStart"/>
      <w:ins w:id="287" w:author="Gib Hemani" w:date="2017-02-24T21:39:00Z">
        <w:r>
          <w:t>Ludwig DS, editor.</w:t>
        </w:r>
        <w:proofErr w:type="gramEnd"/>
        <w:r>
          <w:t xml:space="preserve"> </w:t>
        </w:r>
        <w:proofErr w:type="spellStart"/>
        <w:r>
          <w:t>PLoS</w:t>
        </w:r>
        <w:proofErr w:type="spellEnd"/>
        <w:r>
          <w:t xml:space="preserve"> Medicine [Internet]. 2014 Mar</w:t>
        </w:r>
        <w:proofErr w:type="gramStart"/>
        <w:r>
          <w:t>;11</w:t>
        </w:r>
        <w:proofErr w:type="gramEnd"/>
        <w:r>
          <w:t xml:space="preserve">(3):e1001618. Available from: </w:t>
        </w:r>
        <w:r w:rsidR="008D006B">
          <w:fldChar w:fldCharType="begin"/>
        </w:r>
        <w:r w:rsidR="008D006B">
          <w:instrText xml:space="preserve"> HYPERLINK "http://dx.plos.org/10.1371/journal.pmed.1001618" \h </w:instrText>
        </w:r>
        <w:r w:rsidR="008D006B">
          <w:fldChar w:fldCharType="separate"/>
        </w:r>
        <w:r>
          <w:rPr>
            <w:rStyle w:val="Hyperlink"/>
          </w:rPr>
          <w:t>http://dx.plos.org/10.1371/journal.pmed.1001618</w:t>
        </w:r>
        <w:r w:rsidR="008D006B">
          <w:rPr>
            <w:rStyle w:val="Hyperlink"/>
          </w:rPr>
          <w:fldChar w:fldCharType="end"/>
        </w:r>
      </w:ins>
    </w:p>
    <w:p w14:paraId="0F552DA6" w14:textId="77777777" w:rsidR="00710E2A" w:rsidRDefault="00E948E7">
      <w:pPr>
        <w:pStyle w:val="Bibliography"/>
      </w:pPr>
      <w:r>
        <w:t>47. Lee</w:t>
      </w:r>
      <w:ins w:id="288" w:author="Gib Hemani" w:date="2017-02-24T21:39:00Z">
        <w:r>
          <w:t xml:space="preserve"> SH,</w:t>
        </w:r>
      </w:ins>
      <w:r>
        <w:t xml:space="preserve"> Wray</w:t>
      </w:r>
      <w:ins w:id="289" w:author="Gib Hemani" w:date="2017-02-24T21:39:00Z">
        <w:r>
          <w:t xml:space="preserve"> NR</w:t>
        </w:r>
      </w:ins>
      <w:r>
        <w:t xml:space="preserve">. Novel genetic analysis for case-control genome-wide association studies: quantification of power and genomic prediction accuracy. </w:t>
      </w:r>
      <w:r w:rsidRPr="008D006B">
        <w:t>PLoS One</w:t>
      </w:r>
      <w:ins w:id="290" w:author="Gib Hemani" w:date="2017-02-24T21:39:00Z">
        <w:r>
          <w:t>. 2013;</w:t>
        </w:r>
      </w:ins>
      <w:r w:rsidRPr="008D006B">
        <w:t>8</w:t>
      </w:r>
      <w:ins w:id="291" w:author="Gib Hemani" w:date="2017-02-24T21:39:00Z">
        <w:r>
          <w:t>(8)</w:t>
        </w:r>
        <w:proofErr w:type="gramStart"/>
        <w:r>
          <w:t>:</w:t>
        </w:r>
      </w:ins>
      <w:r>
        <w:t>e71494</w:t>
      </w:r>
      <w:proofErr w:type="gramEnd"/>
      <w:ins w:id="292" w:author="Gib Hemani" w:date="2017-02-24T21:39:00Z">
        <w:r>
          <w:t xml:space="preserve">. </w:t>
        </w:r>
      </w:ins>
    </w:p>
    <w:p w14:paraId="51C4E74F" w14:textId="77777777" w:rsidR="00710E2A" w:rsidRDefault="00E948E7">
      <w:pPr>
        <w:pStyle w:val="Bibliography"/>
      </w:pPr>
      <w:r>
        <w:t xml:space="preserve">48. </w:t>
      </w:r>
      <w:proofErr w:type="spellStart"/>
      <w:r>
        <w:t>Relton</w:t>
      </w:r>
      <w:proofErr w:type="spellEnd"/>
      <w:ins w:id="293" w:author="Gib Hemani" w:date="2017-02-24T21:39:00Z">
        <w:r>
          <w:t xml:space="preserve"> CL,</w:t>
        </w:r>
      </w:ins>
      <w:r>
        <w:t xml:space="preserve"> Davey Smith G. Two-step epigenetic Mendelian randomization: a strategy for establishing the causal role of epigenetic processes in pathways to disease. </w:t>
      </w:r>
      <w:proofErr w:type="gramStart"/>
      <w:r w:rsidRPr="008D006B">
        <w:t>International journal of epidemiology</w:t>
      </w:r>
      <w:r>
        <w:t xml:space="preserve"> </w:t>
      </w:r>
      <w:ins w:id="294" w:author="Gib Hemani" w:date="2017-02-24T21:39:00Z">
        <w:r>
          <w:t>[Internet].</w:t>
        </w:r>
        <w:proofErr w:type="gramEnd"/>
        <w:r>
          <w:t xml:space="preserve"> 2012 Feb</w:t>
        </w:r>
        <w:proofErr w:type="gramStart"/>
        <w:r>
          <w:t>;41</w:t>
        </w:r>
        <w:proofErr w:type="gramEnd"/>
        <w:r>
          <w:t xml:space="preserve">(1):161–76. Available from: </w:t>
        </w:r>
        <w:r w:rsidR="008D006B">
          <w:fldChar w:fldCharType="begin"/>
        </w:r>
        <w:r w:rsidR="008D006B">
          <w:instrText xml:space="preserve"> HYPERLINK "http://www.pubmedcentral.nih.gov/articlerender.fcgi?artid=3304531%7b\\&amp;%7dtool=pmcentrez%7b\\&amp;%7drendertype=abstract" \h </w:instrText>
        </w:r>
        <w:r w:rsidR="008D006B">
          <w:fldChar w:fldCharType="separate"/>
        </w:r>
        <w:r>
          <w:rPr>
            <w:rStyle w:val="Hyperlink"/>
          </w:rPr>
          <w:t>http://www.pubmedcentral.nih.gov/articlerender.fcgi?artid=3304531{\&amp;}tool=pmcentrez{\&amp;}rendertype=abstract</w:t>
        </w:r>
        <w:r w:rsidR="008D006B">
          <w:rPr>
            <w:rStyle w:val="Hyperlink"/>
          </w:rPr>
          <w:fldChar w:fldCharType="end"/>
        </w:r>
      </w:ins>
    </w:p>
    <w:p w14:paraId="09EAAFC6" w14:textId="77777777" w:rsidR="00710E2A" w:rsidRDefault="00E948E7">
      <w:pPr>
        <w:pStyle w:val="Bibliography"/>
      </w:pPr>
      <w:r>
        <w:t>49. Burgess S</w:t>
      </w:r>
      <w:ins w:id="295" w:author="Gib Hemani" w:date="2017-02-24T21:39:00Z">
        <w:r>
          <w:t>,</w:t>
        </w:r>
      </w:ins>
      <w:r>
        <w:t xml:space="preserve"> </w:t>
      </w:r>
      <w:proofErr w:type="spellStart"/>
      <w:r>
        <w:t>Freitag</w:t>
      </w:r>
      <w:proofErr w:type="spellEnd"/>
      <w:ins w:id="296" w:author="Gib Hemani" w:date="2017-02-24T21:39:00Z">
        <w:r>
          <w:t xml:space="preserve"> DF,</w:t>
        </w:r>
      </w:ins>
      <w:r>
        <w:t xml:space="preserve"> Khan H</w:t>
      </w:r>
      <w:ins w:id="297" w:author="Gib Hemani" w:date="2017-02-24T21:39:00Z">
        <w:r>
          <w:t>,</w:t>
        </w:r>
      </w:ins>
      <w:r>
        <w:t xml:space="preserve"> Gorman</w:t>
      </w:r>
      <w:ins w:id="298" w:author="Gib Hemani" w:date="2017-02-24T21:39:00Z">
        <w:r>
          <w:t xml:space="preserve"> DN,</w:t>
        </w:r>
      </w:ins>
      <w:r>
        <w:t xml:space="preserve"> Thompson</w:t>
      </w:r>
      <w:ins w:id="299" w:author="Gib Hemani" w:date="2017-02-24T21:39:00Z">
        <w:r>
          <w:t xml:space="preserve"> SG</w:t>
        </w:r>
      </w:ins>
      <w:r>
        <w:t xml:space="preserve">. Using multivariable Mendelian randomization to disentangle the causal effects of lipid fractions. </w:t>
      </w:r>
      <w:proofErr w:type="gramStart"/>
      <w:r w:rsidRPr="008D006B">
        <w:t xml:space="preserve">PloS </w:t>
      </w:r>
      <w:r w:rsidRPr="008D006B">
        <w:lastRenderedPageBreak/>
        <w:t>one</w:t>
      </w:r>
      <w:r>
        <w:t xml:space="preserve"> </w:t>
      </w:r>
      <w:ins w:id="300" w:author="Gib Hemani" w:date="2017-02-24T21:39:00Z">
        <w:r>
          <w:t>[Internet].</w:t>
        </w:r>
        <w:proofErr w:type="gramEnd"/>
        <w:r>
          <w:t xml:space="preserve"> 2014 Jan</w:t>
        </w:r>
        <w:proofErr w:type="gramStart"/>
        <w:r>
          <w:t>;9</w:t>
        </w:r>
        <w:proofErr w:type="gramEnd"/>
        <w:r>
          <w:t xml:space="preserve">(10):e108891. Available from: </w:t>
        </w:r>
        <w:r w:rsidR="008D006B">
          <w:fldChar w:fldCharType="begin"/>
        </w:r>
        <w:r w:rsidR="008D006B">
          <w:instrText xml:space="preserve"> HYPERLINK "http://journals.plos.org/plosone/article?id=10.1371/journal.pone.0108891" \h </w:instrText>
        </w:r>
        <w:r w:rsidR="008D006B">
          <w:fldChar w:fldCharType="separate"/>
        </w:r>
        <w:r>
          <w:rPr>
            <w:rStyle w:val="Hyperlink"/>
          </w:rPr>
          <w:t>http://journals.plos.org/plosone/article?id=10.1371/journal.pone.0108891</w:t>
        </w:r>
        <w:r w:rsidR="008D006B">
          <w:rPr>
            <w:rStyle w:val="Hyperlink"/>
          </w:rPr>
          <w:fldChar w:fldCharType="end"/>
        </w:r>
      </w:ins>
    </w:p>
    <w:p w14:paraId="0B65EBE4" w14:textId="77777777" w:rsidR="00710E2A" w:rsidRDefault="00E948E7">
      <w:pPr>
        <w:pStyle w:val="Bibliography"/>
      </w:pPr>
      <w:r>
        <w:t xml:space="preserve">50. </w:t>
      </w:r>
      <w:proofErr w:type="spellStart"/>
      <w:r>
        <w:t>Varbo</w:t>
      </w:r>
      <w:proofErr w:type="spellEnd"/>
      <w:r>
        <w:t xml:space="preserve"> A</w:t>
      </w:r>
      <w:ins w:id="301" w:author="Gib Hemani" w:date="2017-02-24T21:39:00Z">
        <w:r>
          <w:t xml:space="preserve">, Benn M, Smith GD, Timpson NJ, </w:t>
        </w:r>
        <w:proofErr w:type="spellStart"/>
        <w:r>
          <w:t>Tybjaerg</w:t>
        </w:r>
        <w:proofErr w:type="spellEnd"/>
        <w:r>
          <w:t xml:space="preserve">-Hansen A, </w:t>
        </w:r>
        <w:proofErr w:type="spellStart"/>
        <w:r>
          <w:t>Nordestgaard</w:t>
        </w:r>
        <w:proofErr w:type="spellEnd"/>
        <w:r>
          <w:t xml:space="preserve"> BG</w:t>
        </w:r>
      </w:ins>
      <w:r w:rsidRPr="008D006B">
        <w:t>.</w:t>
      </w:r>
      <w:r>
        <w:t xml:space="preserve"> Remnant cholesterol, low-density lipoprotein cholesterol, and blood pressure as mediators from obesity to ischemic heart disease. </w:t>
      </w:r>
      <w:proofErr w:type="gramStart"/>
      <w:r w:rsidRPr="008D006B">
        <w:t>Circulation research</w:t>
      </w:r>
      <w:r>
        <w:t xml:space="preserve"> </w:t>
      </w:r>
      <w:ins w:id="302" w:author="Gib Hemani" w:date="2017-02-24T21:39:00Z">
        <w:r>
          <w:t>[Internet].</w:t>
        </w:r>
        <w:proofErr w:type="gramEnd"/>
        <w:r>
          <w:t xml:space="preserve"> 2015 Feb</w:t>
        </w:r>
        <w:proofErr w:type="gramStart"/>
        <w:r>
          <w:t>;116</w:t>
        </w:r>
        <w:proofErr w:type="gramEnd"/>
        <w:r>
          <w:t xml:space="preserve">(4):665–73. Available from: </w:t>
        </w:r>
        <w:r w:rsidR="008D006B">
          <w:fldChar w:fldCharType="begin"/>
        </w:r>
        <w:r w:rsidR="008D006B">
          <w:instrText xml:space="preserve"> HYPERLINK "http://www.ncbi.nlm.nih.gov/pubmed/25411050" \h </w:instrText>
        </w:r>
        <w:r w:rsidR="008D006B">
          <w:fldChar w:fldCharType="separate"/>
        </w:r>
        <w:r>
          <w:rPr>
            <w:rStyle w:val="Hyperlink"/>
          </w:rPr>
          <w:t>http://www.ncbi.nlm.nih.gov/pubmed/25411050</w:t>
        </w:r>
        <w:r w:rsidR="008D006B">
          <w:rPr>
            <w:rStyle w:val="Hyperlink"/>
          </w:rPr>
          <w:fldChar w:fldCharType="end"/>
        </w:r>
      </w:ins>
    </w:p>
    <w:p w14:paraId="60173CB4" w14:textId="77777777" w:rsidR="00710E2A" w:rsidRDefault="00E948E7">
      <w:pPr>
        <w:pStyle w:val="Bibliography"/>
      </w:pPr>
      <w:r>
        <w:t>51. Burgess S</w:t>
      </w:r>
      <w:ins w:id="303" w:author="Gib Hemani" w:date="2017-02-24T21:39:00Z">
        <w:r>
          <w:t>,</w:t>
        </w:r>
      </w:ins>
      <w:r>
        <w:t xml:space="preserve"> Daniel</w:t>
      </w:r>
      <w:ins w:id="304" w:author="Gib Hemani" w:date="2017-02-24T21:39:00Z">
        <w:r>
          <w:t xml:space="preserve"> RM,</w:t>
        </w:r>
      </w:ins>
      <w:r>
        <w:t xml:space="preserve"> Butterworth</w:t>
      </w:r>
      <w:ins w:id="305" w:author="Gib Hemani" w:date="2017-02-24T21:39:00Z">
        <w:r>
          <w:t xml:space="preserve"> AS,</w:t>
        </w:r>
      </w:ins>
      <w:r>
        <w:t xml:space="preserve"> Thompson</w:t>
      </w:r>
      <w:ins w:id="306" w:author="Gib Hemani" w:date="2017-02-24T21:39:00Z">
        <w:r>
          <w:t xml:space="preserve"> SG</w:t>
        </w:r>
      </w:ins>
      <w:r>
        <w:t xml:space="preserve">. Network Mendelian randomization: using genetic variants as instrumental variables to investigate mediation in causal pathways. </w:t>
      </w:r>
      <w:proofErr w:type="gramStart"/>
      <w:r w:rsidRPr="008D006B">
        <w:t>International journal of epidemiology</w:t>
      </w:r>
      <w:r>
        <w:t xml:space="preserve"> </w:t>
      </w:r>
      <w:ins w:id="307" w:author="Gib Hemani" w:date="2017-02-24T21:39:00Z">
        <w:r>
          <w:t>[Internet].</w:t>
        </w:r>
        <w:proofErr w:type="gramEnd"/>
        <w:r>
          <w:t xml:space="preserve"> 2015 Apr</w:t>
        </w:r>
        <w:proofErr w:type="gramStart"/>
        <w:r>
          <w:t>;44</w:t>
        </w:r>
        <w:proofErr w:type="gramEnd"/>
        <w:r>
          <w:t xml:space="preserve">(2):484–95. Available from: </w:t>
        </w:r>
        <w:r w:rsidR="008D006B">
          <w:fldChar w:fldCharType="begin"/>
        </w:r>
        <w:r w:rsidR="008D006B">
          <w:instrText xml:space="preserve"> HYPERLINK "http://www.pubmedcentral.nih.gov/articlerender.fcgi?artid=4469795%7b\\&amp;%7dtool=pmcentrez%7b\\&amp;%7drendertype=abstract" \h </w:instrText>
        </w:r>
        <w:r w:rsidR="008D006B">
          <w:fldChar w:fldCharType="separate"/>
        </w:r>
        <w:r>
          <w:rPr>
            <w:rStyle w:val="Hyperlink"/>
          </w:rPr>
          <w:t>http://www.pubmedcentral.nih.gov/articlerender.fcgi?artid=4469795{\&amp;}tool=pmcentrez{\&amp;}rendertype=abstract</w:t>
        </w:r>
        <w:r w:rsidR="008D006B">
          <w:rPr>
            <w:rStyle w:val="Hyperlink"/>
          </w:rPr>
          <w:fldChar w:fldCharType="end"/>
        </w:r>
      </w:ins>
    </w:p>
    <w:p w14:paraId="7680AC0A" w14:textId="77777777" w:rsidR="00710E2A" w:rsidRDefault="00E948E7">
      <w:pPr>
        <w:pStyle w:val="Bibliography"/>
      </w:pPr>
      <w:r>
        <w:t>52. Richmond</w:t>
      </w:r>
      <w:ins w:id="308" w:author="Gib Hemani" w:date="2017-02-24T21:39:00Z">
        <w:r>
          <w:t xml:space="preserve"> RC,</w:t>
        </w:r>
      </w:ins>
      <w:r>
        <w:t xml:space="preserve"> </w:t>
      </w:r>
      <w:proofErr w:type="spellStart"/>
      <w:r>
        <w:t>Hemani</w:t>
      </w:r>
      <w:proofErr w:type="spellEnd"/>
      <w:r>
        <w:t xml:space="preserve"> G</w:t>
      </w:r>
      <w:ins w:id="309" w:author="Gib Hemani" w:date="2017-02-24T21:39:00Z">
        <w:r>
          <w:t>,</w:t>
        </w:r>
      </w:ins>
      <w:r>
        <w:t xml:space="preserve"> Tilling K</w:t>
      </w:r>
      <w:ins w:id="310" w:author="Gib Hemani" w:date="2017-02-24T21:39:00Z">
        <w:r>
          <w:t>,</w:t>
        </w:r>
      </w:ins>
      <w:r>
        <w:t xml:space="preserve"> Davey Smith G</w:t>
      </w:r>
      <w:ins w:id="311" w:author="Gib Hemani" w:date="2017-02-24T21:39:00Z">
        <w:r>
          <w:t>,</w:t>
        </w:r>
      </w:ins>
      <w:r>
        <w:t xml:space="preserve"> </w:t>
      </w:r>
      <w:proofErr w:type="spellStart"/>
      <w:r>
        <w:t>Relton</w:t>
      </w:r>
      <w:proofErr w:type="spellEnd"/>
      <w:ins w:id="312" w:author="Gib Hemani" w:date="2017-02-24T21:39:00Z">
        <w:r>
          <w:t xml:space="preserve"> CL</w:t>
        </w:r>
      </w:ins>
      <w:r>
        <w:t xml:space="preserve">. Challenges and novel approaches for investigating molecular mediation. </w:t>
      </w:r>
      <w:proofErr w:type="gramStart"/>
      <w:r w:rsidRPr="008D006B">
        <w:t>Human molecular genetics</w:t>
      </w:r>
      <w:r>
        <w:t xml:space="preserve"> </w:t>
      </w:r>
      <w:ins w:id="313" w:author="Gib Hemani" w:date="2017-02-24T21:39:00Z">
        <w:r>
          <w:t>[Internet].</w:t>
        </w:r>
        <w:proofErr w:type="gramEnd"/>
        <w:r>
          <w:t xml:space="preserve"> 2016 Oct</w:t>
        </w:r>
        <w:proofErr w:type="gramStart"/>
        <w:r>
          <w:t>;</w:t>
        </w:r>
      </w:ins>
      <w:r w:rsidRPr="008D006B">
        <w:t>25</w:t>
      </w:r>
      <w:proofErr w:type="gramEnd"/>
      <w:ins w:id="314" w:author="Gib Hemani" w:date="2017-02-24T21:39:00Z">
        <w:r>
          <w:t>(R2):</w:t>
        </w:r>
      </w:ins>
      <w:r>
        <w:t>R149–</w:t>
      </w:r>
      <w:ins w:id="315" w:author="Gib Hemani" w:date="2017-02-24T21:39:00Z">
        <w:r>
          <w:t xml:space="preserve">56. Available from: </w:t>
        </w:r>
        <w:r w:rsidR="008D006B">
          <w:fldChar w:fldCharType="begin"/>
        </w:r>
        <w:r w:rsidR="008D006B">
          <w:instrText xml:space="preserve"> HYPERLINK "http://www.ncbi.nlm.nih.gov/pubmed/27439390%20http://www.pubmedcentral.nih.gov/articlerender.fcgi?artid=PMC5036871" \h </w:instrText>
        </w:r>
        <w:r w:rsidR="008D006B">
          <w:fldChar w:fldCharType="separate"/>
        </w:r>
        <w:r>
          <w:rPr>
            <w:rStyle w:val="Hyperlink"/>
          </w:rPr>
          <w:t>http://www.ncbi.nlm.nih.gov/pubmed/27439390 http://www.pubmedcentral.nih.gov/articlerender.fcgi?artid=PMC5036871</w:t>
        </w:r>
        <w:r w:rsidR="008D006B">
          <w:rPr>
            <w:rStyle w:val="Hyperlink"/>
          </w:rPr>
          <w:fldChar w:fldCharType="end"/>
        </w:r>
      </w:ins>
    </w:p>
    <w:sectPr w:rsidR="00710E2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DS" w:date="2017-02-24T21:39:00Z" w:initials="GDS">
    <w:p w14:paraId="206105FF" w14:textId="77777777" w:rsidR="00DE72C1" w:rsidRDefault="00DE72C1">
      <w:pPr>
        <w:pStyle w:val="CommentText"/>
      </w:pPr>
      <w:r>
        <w:rPr>
          <w:rStyle w:val="CommentReference"/>
        </w:rPr>
        <w:annotationRef/>
      </w:r>
      <w:r>
        <w:t>I think something in the title or sub-title indicating that this is an approach using instrumental variables/MR would be good, as it is not universally applicable, and people interested in MR also might not be interested by this title.</w:t>
      </w:r>
    </w:p>
    <w:p w14:paraId="452FB977" w14:textId="77777777" w:rsidR="00DE72C1" w:rsidRDefault="00DE72C1">
      <w:pPr>
        <w:pStyle w:val="CommentText"/>
      </w:pPr>
    </w:p>
  </w:comment>
  <w:comment w:id="1" w:author="Gib Hemani" w:date="2017-02-24T22:22:00Z" w:initials="GH">
    <w:p w14:paraId="52EADC0D" w14:textId="77777777" w:rsidR="00DE72C1" w:rsidRDefault="00DE72C1">
      <w:pPr>
        <w:pStyle w:val="CommentText"/>
      </w:pPr>
      <w:r>
        <w:rPr>
          <w:rStyle w:val="CommentReference"/>
        </w:rPr>
        <w:annotationRef/>
      </w:r>
      <w:r>
        <w:t>To some extent the presence of your name does hint at the notion that IV will be involved. But perhaps that is too cryptic, what about:</w:t>
      </w:r>
    </w:p>
    <w:p w14:paraId="1708C60D" w14:textId="77777777" w:rsidR="00DE72C1" w:rsidRDefault="00DE72C1">
      <w:pPr>
        <w:pStyle w:val="CommentText"/>
      </w:pPr>
    </w:p>
    <w:p w14:paraId="46A2A6B5" w14:textId="5A0F7B4D" w:rsidR="00DE72C1" w:rsidRDefault="00DE72C1">
      <w:pPr>
        <w:pStyle w:val="CommentText"/>
      </w:pPr>
      <w:r>
        <w:t>Orienting the causal relationship between imprecisely measured traits using genetic instruments</w:t>
      </w:r>
    </w:p>
  </w:comment>
  <w:comment w:id="20" w:author="GDS" w:date="2017-02-24T21:39:00Z" w:initials="GDS">
    <w:p w14:paraId="68E23A41" w14:textId="77777777" w:rsidR="00DE72C1" w:rsidRDefault="00DE72C1">
      <w:pPr>
        <w:pStyle w:val="CommentText"/>
      </w:pPr>
      <w:r>
        <w:rPr>
          <w:rStyle w:val="CommentReference"/>
        </w:rPr>
        <w:annotationRef/>
      </w:r>
      <w:r>
        <w:t>The IV assumption is that there will be no association of instrument with the outcome conditional on the intermediate and measured/unmeasured confounders of the intermediate – outcome association (</w:t>
      </w:r>
      <w:proofErr w:type="gramStart"/>
      <w:r>
        <w:t>assuming  there</w:t>
      </w:r>
      <w:proofErr w:type="gramEnd"/>
      <w:r>
        <w:t xml:space="preserve"> is no measurement error in the intermediate).</w:t>
      </w:r>
    </w:p>
  </w:comment>
  <w:comment w:id="21" w:author="Gib Hemani" w:date="2017-02-24T22:24:00Z" w:initials="GH">
    <w:p w14:paraId="49E1BAE9" w14:textId="7994835B" w:rsidR="00DE72C1" w:rsidRDefault="00DE72C1">
      <w:pPr>
        <w:pStyle w:val="CommentText"/>
      </w:pPr>
      <w:r>
        <w:rPr>
          <w:rStyle w:val="CommentReference"/>
        </w:rPr>
        <w:annotationRef/>
      </w:r>
      <w:r>
        <w:t>Ok but the context of the sentence is to introduce the concept of mediation. Btw is it necessary to condition on confounders of x-y to nullify the g-y association? I thought not</w:t>
      </w:r>
    </w:p>
  </w:comment>
  <w:comment w:id="42" w:author="GDS" w:date="2017-02-24T21:39:00Z" w:initials="GDS">
    <w:p w14:paraId="73CC5AAD" w14:textId="77777777" w:rsidR="00DE72C1" w:rsidRDefault="00DE72C1">
      <w:pPr>
        <w:pStyle w:val="CommentText"/>
      </w:pPr>
      <w:r>
        <w:rPr>
          <w:rStyle w:val="CommentReference"/>
        </w:rPr>
        <w:annotationRef/>
      </w:r>
      <w:r>
        <w:t>?  Is this a word?</w:t>
      </w:r>
    </w:p>
  </w:comment>
  <w:comment w:id="52" w:author="GDS" w:date="2017-02-24T21:39:00Z" w:initials="GDS">
    <w:p w14:paraId="01BF9D7B" w14:textId="77777777" w:rsidR="00DE72C1" w:rsidRDefault="00DE72C1">
      <w:pPr>
        <w:pStyle w:val="CommentText"/>
      </w:pPr>
      <w:r>
        <w:rPr>
          <w:rStyle w:val="CommentReference"/>
        </w:rPr>
        <w:annotationRef/>
      </w:r>
      <w:r>
        <w:t>How is this turned round so a low P value supports “independence”?  How do you get a P value for null association?  In the omnibus test below it is the highest P value which argues against CIT causal inference, so this must be turned round.</w:t>
      </w:r>
    </w:p>
  </w:comment>
  <w:comment w:id="53" w:author="Gib Hemani" w:date="2017-02-24T22:27:00Z" w:initials="GH">
    <w:p w14:paraId="518033AB" w14:textId="0305BA5F" w:rsidR="00DE72C1" w:rsidRDefault="00DE72C1">
      <w:pPr>
        <w:pStyle w:val="CommentText"/>
      </w:pPr>
      <w:r>
        <w:rPr>
          <w:rStyle w:val="CommentReference"/>
        </w:rPr>
        <w:annotationRef/>
      </w:r>
      <w:r>
        <w:t xml:space="preserve">They obtain this using simulations and bootstraps. Construct an X* such that Y|X* is associated with G, and then estimate how much smaller the true association of G with Y|X is compared to this </w:t>
      </w:r>
      <w:r w:rsidR="00B00B71">
        <w:t>‘non-null’</w:t>
      </w:r>
      <w:r w:rsidR="00B00B71">
        <w:t xml:space="preserve"> </w:t>
      </w:r>
      <w:r>
        <w:t xml:space="preserve">distribution. </w:t>
      </w:r>
    </w:p>
  </w:comment>
  <w:comment w:id="60" w:author="GDS" w:date="2017-02-24T21:39:00Z" w:initials="GDS">
    <w:p w14:paraId="2F092A43" w14:textId="77777777" w:rsidR="00DE72C1" w:rsidRDefault="00DE72C1">
      <w:pPr>
        <w:pStyle w:val="CommentText"/>
      </w:pPr>
      <w:r>
        <w:rPr>
          <w:rStyle w:val="CommentReference"/>
        </w:rPr>
        <w:annotationRef/>
      </w:r>
      <w:r>
        <w:t>Might help to spell out how these relate to the four steps above.</w:t>
      </w:r>
    </w:p>
  </w:comment>
  <w:comment w:id="61" w:author="Gib Hemani" w:date="2017-02-24T22:27:00Z" w:initials="GH">
    <w:p w14:paraId="70A65A52" w14:textId="1D191318" w:rsidR="004B570A" w:rsidRDefault="004B570A">
      <w:pPr>
        <w:pStyle w:val="CommentText"/>
      </w:pPr>
      <w:r>
        <w:rPr>
          <w:rStyle w:val="CommentReference"/>
        </w:rPr>
        <w:annotationRef/>
      </w:r>
      <w:r>
        <w:t>I thought I had! I have tried to clarify with extra explanation above</w:t>
      </w:r>
    </w:p>
  </w:comment>
  <w:comment w:id="66" w:author="GDS" w:date="2017-02-24T21:39:00Z" w:initials="GDS">
    <w:p w14:paraId="0DA71720" w14:textId="77777777" w:rsidR="00DE72C1" w:rsidRDefault="00DE72C1">
      <w:pPr>
        <w:pStyle w:val="CommentText"/>
      </w:pPr>
      <w:r>
        <w:rPr>
          <w:rStyle w:val="CommentReference"/>
        </w:rPr>
        <w:annotationRef/>
      </w:r>
      <w:r>
        <w:t>Why is this not formulated in terms of covariance, particularly as “correlation” will be with a 1/0 or a 2/1/0 variable?  Though ordering will be the same.</w:t>
      </w:r>
    </w:p>
  </w:comment>
  <w:comment w:id="67" w:author="Gib Hemani" w:date="2017-02-24T22:29:00Z" w:initials="GH">
    <w:p w14:paraId="60E5447C" w14:textId="0465A3AC" w:rsidR="00D63A5A" w:rsidRDefault="00D63A5A">
      <w:pPr>
        <w:pStyle w:val="CommentText"/>
      </w:pPr>
      <w:r>
        <w:rPr>
          <w:rStyle w:val="CommentReference"/>
        </w:rPr>
        <w:annotationRef/>
      </w:r>
      <w:r>
        <w:t xml:space="preserve">The correlation is just covariance scaled to equal variances in x and y (and g). The point is to evaluate if g explains more of the variance in x than it does in y. if using covariance then </w:t>
      </w:r>
      <w:proofErr w:type="spellStart"/>
      <w:proofErr w:type="gramStart"/>
      <w:r>
        <w:t>cov</w:t>
      </w:r>
      <w:proofErr w:type="spellEnd"/>
      <w:r>
        <w:t>(</w:t>
      </w:r>
      <w:proofErr w:type="spellStart"/>
      <w:proofErr w:type="gramEnd"/>
      <w:r>
        <w:t>g,x</w:t>
      </w:r>
      <w:proofErr w:type="spellEnd"/>
      <w:r>
        <w:t xml:space="preserve">) could be really small compared to </w:t>
      </w:r>
      <w:proofErr w:type="spellStart"/>
      <w:r>
        <w:t>cov</w:t>
      </w:r>
      <w:proofErr w:type="spellEnd"/>
      <w:r>
        <w:t>(</w:t>
      </w:r>
      <w:proofErr w:type="spellStart"/>
      <w:r>
        <w:t>g,y</w:t>
      </w:r>
      <w:proofErr w:type="spellEnd"/>
      <w:r>
        <w:t xml:space="preserve">) if the variance of x is much smaller than the </w:t>
      </w:r>
      <w:r w:rsidR="00084B14">
        <w:t>variance of y. using correlations just equalizes to be proportion of variance.</w:t>
      </w:r>
    </w:p>
  </w:comment>
  <w:comment w:id="71" w:author="GDS" w:date="2017-02-24T21:39:00Z" w:initials="GDS">
    <w:p w14:paraId="5E2ED561" w14:textId="77777777" w:rsidR="00DE72C1" w:rsidRDefault="00DE72C1">
      <w:pPr>
        <w:pStyle w:val="CommentText"/>
      </w:pPr>
      <w:r>
        <w:rPr>
          <w:rStyle w:val="CommentReference"/>
        </w:rPr>
        <w:annotationRef/>
      </w:r>
      <w:r>
        <w:t xml:space="preserve">Can we think of a practical example to use to illustrate this (e.g. BMI to CRP?).  </w:t>
      </w:r>
    </w:p>
  </w:comment>
  <w:comment w:id="73" w:author="Gib Hemani" w:date="2017-02-24T22:29:00Z" w:initials="GH">
    <w:p w14:paraId="4A1BECB1" w14:textId="59F5D773" w:rsidR="00ED0E66" w:rsidRDefault="00ED0E66">
      <w:pPr>
        <w:pStyle w:val="CommentText"/>
      </w:pPr>
      <w:ins w:id="76" w:author="Gib Hemani" w:date="2017-02-24T22:29:00Z">
        <w:r>
          <w:rPr>
            <w:rStyle w:val="CommentReference"/>
          </w:rPr>
          <w:annotationRef/>
        </w:r>
      </w:ins>
      <w:r>
        <w:t>I had initially had an example of BMI and CRP but thought it was a bit clumsy, so removed it. I have tried to add further explanation instead.</w:t>
      </w:r>
    </w:p>
  </w:comment>
  <w:comment w:id="87" w:author="GDS" w:date="2017-02-24T21:39:00Z" w:initials="GDS">
    <w:p w14:paraId="45BCD144" w14:textId="77777777" w:rsidR="00DE72C1" w:rsidRDefault="00DE72C1">
      <w:pPr>
        <w:pStyle w:val="CommentText"/>
      </w:pPr>
      <w:r>
        <w:rPr>
          <w:rStyle w:val="CommentReference"/>
        </w:rPr>
        <w:annotationRef/>
      </w:r>
      <w:r>
        <w:t xml:space="preserve">This says testing independent correlations, but if you are looking at a gene-intermediate phenotype and a gene-outcome correlation (which is what I assume is going on – if not then I am missing something) then the correlations are not independent if the mediator causes the outcome.  Also measurement error as you discussed can influence this, perhaps it’s worth pointing out that “measurement error” in this sense is also possibly referring to exposure misconception (e.g. in the CHRNA5-cigarettes per day-lung cancer example where cigarettes per day is a </w:t>
      </w:r>
      <w:proofErr w:type="spellStart"/>
      <w:r>
        <w:t>mis</w:t>
      </w:r>
      <w:proofErr w:type="spellEnd"/>
      <w:r>
        <w:t xml:space="preserve">-specified exposure, since it is other aspects of smoking which most strongly relate to the genetic instrument and generate its association with lung cancer).  </w:t>
      </w:r>
    </w:p>
  </w:comment>
  <w:comment w:id="88" w:author="Gib Hemani" w:date="2017-02-24T22:32:00Z" w:initials="GH">
    <w:p w14:paraId="0FE2E78B" w14:textId="740FF735" w:rsidR="007607DB" w:rsidRDefault="007607DB">
      <w:pPr>
        <w:pStyle w:val="CommentText"/>
      </w:pPr>
      <w:r>
        <w:rPr>
          <w:rStyle w:val="CommentReference"/>
        </w:rPr>
        <w:annotationRef/>
      </w:r>
      <w:r w:rsidR="00A80510">
        <w:t xml:space="preserve">The ‘independent’ part of the name refers to the fact that </w:t>
      </w:r>
      <w:proofErr w:type="spellStart"/>
      <w:r w:rsidR="00A80510">
        <w:t>gx</w:t>
      </w:r>
      <w:proofErr w:type="spellEnd"/>
      <w:r w:rsidR="00A80510">
        <w:t xml:space="preserve"> and </w:t>
      </w:r>
      <w:proofErr w:type="spellStart"/>
      <w:r w:rsidR="00A80510">
        <w:t>gy</w:t>
      </w:r>
      <w:proofErr w:type="spellEnd"/>
      <w:r w:rsidR="00A80510">
        <w:t xml:space="preserve"> correlations are estimated in two independent samples, as is the case for two-sample MR. For the one sample case, the test is called the test of correlated correlations, because they share the same g variable. </w:t>
      </w:r>
      <w:proofErr w:type="gramStart"/>
      <w:r w:rsidR="00A80510">
        <w:t>i</w:t>
      </w:r>
      <w:proofErr w:type="gramEnd"/>
      <w:r w:rsidR="00A80510">
        <w:t>.e. It doesn’t refer to the pathways that underlie the correlations themselves.</w:t>
      </w:r>
    </w:p>
    <w:p w14:paraId="6781A7D1" w14:textId="77777777" w:rsidR="00A80510" w:rsidRDefault="00A80510">
      <w:pPr>
        <w:pStyle w:val="CommentText"/>
      </w:pPr>
    </w:p>
    <w:p w14:paraId="238B96E1" w14:textId="5AD4404A" w:rsidR="00A80510" w:rsidRDefault="00A80510">
      <w:pPr>
        <w:pStyle w:val="CommentText"/>
      </w:pPr>
      <w:r>
        <w:t>Thanks</w:t>
      </w:r>
      <w:r w:rsidR="0038586B">
        <w:t xml:space="preserve"> for the point about </w:t>
      </w:r>
      <w:proofErr w:type="spellStart"/>
      <w:r w:rsidR="0038586B">
        <w:t>mis</w:t>
      </w:r>
      <w:proofErr w:type="spellEnd"/>
      <w:r w:rsidR="0038586B">
        <w:t>-specified exposures – I have added to discussion</w:t>
      </w:r>
    </w:p>
  </w:comment>
  <w:comment w:id="109" w:author="GDS" w:date="2017-02-24T21:39:00Z" w:initials="GDS">
    <w:p w14:paraId="77B4EE2C" w14:textId="77777777" w:rsidR="00DE72C1" w:rsidRPr="00941B04" w:rsidRDefault="00DE72C1" w:rsidP="006A687D">
      <w:pPr>
        <w:autoSpaceDE w:val="0"/>
        <w:autoSpaceDN w:val="0"/>
        <w:adjustRightInd w:val="0"/>
        <w:spacing w:after="0"/>
        <w:outlineLvl w:val="0"/>
        <w:rPr>
          <w:rFonts w:asciiTheme="majorHAnsi" w:hAnsiTheme="majorHAnsi" w:cs="Arial"/>
          <w:bCs/>
          <w:color w:val="000000"/>
          <w:sz w:val="22"/>
          <w:szCs w:val="22"/>
          <w:lang w:eastAsia="en-GB"/>
        </w:rPr>
      </w:pPr>
      <w:r w:rsidRPr="00941B04">
        <w:rPr>
          <w:rStyle w:val="CommentReference"/>
          <w:rFonts w:asciiTheme="majorHAnsi" w:hAnsiTheme="majorHAnsi"/>
          <w:sz w:val="22"/>
          <w:szCs w:val="22"/>
        </w:rPr>
        <w:annotationRef/>
      </w:r>
      <w:r w:rsidRPr="00941B04">
        <w:rPr>
          <w:rFonts w:asciiTheme="majorHAnsi" w:hAnsiTheme="majorHAnsi" w:cs="Arial"/>
          <w:color w:val="000000"/>
          <w:sz w:val="22"/>
          <w:szCs w:val="22"/>
        </w:rPr>
        <w:t xml:space="preserve">Bowden J, Del Greco F, </w:t>
      </w:r>
      <w:proofErr w:type="spellStart"/>
      <w:r w:rsidRPr="00941B04">
        <w:rPr>
          <w:rFonts w:asciiTheme="majorHAnsi" w:hAnsiTheme="majorHAnsi" w:cs="Arial"/>
          <w:color w:val="000000"/>
          <w:sz w:val="22"/>
          <w:szCs w:val="22"/>
        </w:rPr>
        <w:t>Minelli</w:t>
      </w:r>
      <w:proofErr w:type="spellEnd"/>
      <w:r w:rsidRPr="00941B04">
        <w:rPr>
          <w:rFonts w:asciiTheme="majorHAnsi" w:hAnsiTheme="majorHAnsi" w:cs="Arial"/>
          <w:color w:val="000000"/>
          <w:sz w:val="22"/>
          <w:szCs w:val="22"/>
        </w:rPr>
        <w:t xml:space="preserve"> C, Davey Smith G, Sheehan NA, Thompson JR.  Assessing the suitability of summary data for </w:t>
      </w:r>
      <w:proofErr w:type="spellStart"/>
      <w:r w:rsidRPr="00941B04">
        <w:rPr>
          <w:rFonts w:asciiTheme="majorHAnsi" w:hAnsiTheme="majorHAnsi" w:cs="Arial"/>
          <w:color w:val="000000"/>
          <w:sz w:val="22"/>
          <w:szCs w:val="22"/>
        </w:rPr>
        <w:t>Mendelian</w:t>
      </w:r>
      <w:proofErr w:type="spellEnd"/>
      <w:r w:rsidRPr="00941B04">
        <w:rPr>
          <w:rFonts w:asciiTheme="majorHAnsi" w:hAnsiTheme="majorHAnsi" w:cs="Arial"/>
          <w:color w:val="000000"/>
          <w:sz w:val="22"/>
          <w:szCs w:val="22"/>
        </w:rPr>
        <w:t xml:space="preserve"> randomization analysis using MR-Egger regression: the role of the I</w:t>
      </w:r>
      <w:r w:rsidRPr="00941B04">
        <w:rPr>
          <w:rFonts w:asciiTheme="majorHAnsi" w:hAnsiTheme="majorHAnsi" w:cs="Arial"/>
          <w:color w:val="000000"/>
          <w:sz w:val="22"/>
          <w:szCs w:val="22"/>
          <w:vertAlign w:val="superscript"/>
        </w:rPr>
        <w:t>2</w:t>
      </w:r>
      <w:r w:rsidRPr="00941B04">
        <w:rPr>
          <w:rFonts w:asciiTheme="majorHAnsi" w:hAnsiTheme="majorHAnsi" w:cs="Arial"/>
          <w:color w:val="000000"/>
          <w:sz w:val="22"/>
          <w:szCs w:val="22"/>
        </w:rPr>
        <w:t xml:space="preserve"> statistic.  </w:t>
      </w:r>
      <w:proofErr w:type="spellStart"/>
      <w:r w:rsidRPr="00941B04">
        <w:rPr>
          <w:rFonts w:asciiTheme="majorHAnsi" w:hAnsiTheme="majorHAnsi" w:cs="Arial"/>
          <w:color w:val="000000"/>
          <w:sz w:val="22"/>
          <w:szCs w:val="22"/>
        </w:rPr>
        <w:t>Int</w:t>
      </w:r>
      <w:proofErr w:type="spellEnd"/>
      <w:r w:rsidRPr="00941B04">
        <w:rPr>
          <w:rFonts w:asciiTheme="majorHAnsi" w:hAnsiTheme="majorHAnsi" w:cs="Arial"/>
          <w:color w:val="000000"/>
          <w:sz w:val="22"/>
          <w:szCs w:val="22"/>
        </w:rPr>
        <w:t xml:space="preserve"> J </w:t>
      </w:r>
      <w:proofErr w:type="spellStart"/>
      <w:r w:rsidRPr="00941B04">
        <w:rPr>
          <w:rFonts w:asciiTheme="majorHAnsi" w:hAnsiTheme="majorHAnsi" w:cs="Arial"/>
          <w:color w:val="000000"/>
          <w:sz w:val="22"/>
          <w:szCs w:val="22"/>
        </w:rPr>
        <w:t>Epidemiol</w:t>
      </w:r>
      <w:proofErr w:type="spellEnd"/>
      <w:r w:rsidRPr="00941B04">
        <w:rPr>
          <w:rFonts w:asciiTheme="majorHAnsi" w:hAnsiTheme="majorHAnsi" w:cs="Arial"/>
          <w:color w:val="000000"/>
          <w:sz w:val="22"/>
          <w:szCs w:val="22"/>
        </w:rPr>
        <w:t xml:space="preserve"> 2016, </w:t>
      </w:r>
      <w:proofErr w:type="spellStart"/>
      <w:r w:rsidRPr="00941B04">
        <w:rPr>
          <w:rFonts w:asciiTheme="majorHAnsi" w:hAnsiTheme="majorHAnsi" w:cs="Arial"/>
          <w:color w:val="000000"/>
          <w:sz w:val="22"/>
          <w:szCs w:val="22"/>
          <w:shd w:val="clear" w:color="auto" w:fill="FFFFFF"/>
        </w:rPr>
        <w:t>doi</w:t>
      </w:r>
      <w:proofErr w:type="spellEnd"/>
      <w:r w:rsidRPr="00941B04">
        <w:rPr>
          <w:rFonts w:asciiTheme="majorHAnsi" w:hAnsiTheme="majorHAnsi" w:cs="Arial"/>
          <w:color w:val="000000"/>
          <w:sz w:val="22"/>
          <w:szCs w:val="22"/>
          <w:shd w:val="clear" w:color="auto" w:fill="FFFFFF"/>
        </w:rPr>
        <w:t>:</w:t>
      </w:r>
      <w:r w:rsidRPr="00941B04">
        <w:rPr>
          <w:rStyle w:val="apple-converted-space"/>
          <w:rFonts w:asciiTheme="majorHAnsi" w:hAnsiTheme="majorHAnsi" w:cs="Arial"/>
          <w:color w:val="000000"/>
          <w:sz w:val="22"/>
          <w:szCs w:val="22"/>
          <w:shd w:val="clear" w:color="auto" w:fill="FFFFFF"/>
        </w:rPr>
        <w:t> </w:t>
      </w:r>
      <w:r w:rsidRPr="00941B04">
        <w:rPr>
          <w:rStyle w:val="slug-doi"/>
          <w:rFonts w:asciiTheme="majorHAnsi" w:hAnsiTheme="majorHAnsi" w:cs="Arial"/>
          <w:color w:val="000000"/>
          <w:sz w:val="22"/>
          <w:szCs w:val="22"/>
          <w:bdr w:val="none" w:sz="0" w:space="0" w:color="auto" w:frame="1"/>
          <w:shd w:val="clear" w:color="auto" w:fill="FFFFFF"/>
        </w:rPr>
        <w:t>10.1093/</w:t>
      </w:r>
      <w:proofErr w:type="spellStart"/>
      <w:r w:rsidRPr="00941B04">
        <w:rPr>
          <w:rStyle w:val="slug-doi"/>
          <w:rFonts w:asciiTheme="majorHAnsi" w:hAnsiTheme="majorHAnsi" w:cs="Arial"/>
          <w:color w:val="000000"/>
          <w:sz w:val="22"/>
          <w:szCs w:val="22"/>
          <w:bdr w:val="none" w:sz="0" w:space="0" w:color="auto" w:frame="1"/>
          <w:shd w:val="clear" w:color="auto" w:fill="FFFFFF"/>
        </w:rPr>
        <w:t>ije</w:t>
      </w:r>
      <w:proofErr w:type="spellEnd"/>
      <w:r w:rsidRPr="00941B04">
        <w:rPr>
          <w:rStyle w:val="slug-doi"/>
          <w:rFonts w:asciiTheme="majorHAnsi" w:hAnsiTheme="majorHAnsi" w:cs="Arial"/>
          <w:color w:val="000000"/>
          <w:sz w:val="22"/>
          <w:szCs w:val="22"/>
          <w:bdr w:val="none" w:sz="0" w:space="0" w:color="auto" w:frame="1"/>
          <w:shd w:val="clear" w:color="auto" w:fill="FFFFFF"/>
        </w:rPr>
        <w:t>/dyw220</w:t>
      </w:r>
      <w:r w:rsidRPr="00941B04">
        <w:rPr>
          <w:rFonts w:asciiTheme="majorHAnsi" w:hAnsiTheme="majorHAnsi" w:cs="Arial"/>
          <w:color w:val="000000"/>
          <w:sz w:val="22"/>
          <w:szCs w:val="22"/>
        </w:rPr>
        <w:t xml:space="preserve"> – does explore this</w:t>
      </w:r>
      <w:r>
        <w:rPr>
          <w:rFonts w:asciiTheme="majorHAnsi" w:hAnsiTheme="majorHAnsi" w:cs="Arial"/>
          <w:color w:val="000000"/>
          <w:sz w:val="22"/>
          <w:szCs w:val="22"/>
        </w:rPr>
        <w:t>.</w:t>
      </w:r>
    </w:p>
    <w:p w14:paraId="73221155" w14:textId="77777777" w:rsidR="00DE72C1" w:rsidRDefault="00DE72C1">
      <w:pPr>
        <w:pStyle w:val="CommentText"/>
      </w:pPr>
    </w:p>
  </w:comment>
  <w:comment w:id="123" w:author="GDS" w:date="2017-02-24T21:39:00Z" w:initials="GDS">
    <w:p w14:paraId="7CFFD3C0" w14:textId="77777777" w:rsidR="00DE72C1" w:rsidRDefault="00DE72C1">
      <w:pPr>
        <w:pStyle w:val="CommentText"/>
      </w:pPr>
      <w:r>
        <w:rPr>
          <w:rStyle w:val="CommentReference"/>
        </w:rPr>
        <w:annotationRef/>
      </w:r>
      <w:r>
        <w:t>Page numbers need to be given (e.g. references 2 and many others), chapter title for reference 34, ref 36 is wrong – it is just Sterne and Davey Smith (it’s some PubMed glitch if you get what you put it here), needs page numbers.</w:t>
      </w:r>
    </w:p>
  </w:comment>
  <w:comment w:id="124" w:author="Gib Hemani" w:date="2017-02-24T22:34:00Z" w:initials="GH">
    <w:p w14:paraId="4321AE99" w14:textId="15871D97" w:rsidR="00E33ED2" w:rsidRDefault="00E33ED2">
      <w:pPr>
        <w:pStyle w:val="CommentText"/>
      </w:pPr>
      <w:r>
        <w:rPr>
          <w:rStyle w:val="CommentReference"/>
        </w:rPr>
        <w:annotationRef/>
      </w:r>
      <w:r>
        <w:t xml:space="preserve">Thanks for this, I have amended the references you mentioned. Also, checked the page numbers, for the </w:t>
      </w:r>
      <w:proofErr w:type="spellStart"/>
      <w:r>
        <w:t>bmc</w:t>
      </w:r>
      <w:proofErr w:type="spellEnd"/>
      <w:r>
        <w:t xml:space="preserve"> and other online journals there are none, just volume/issue/doi.</w:t>
      </w:r>
      <w:bookmarkStart w:id="125" w:name="_GoBack"/>
      <w:bookmarkEnd w:id="125"/>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2E3DD" w14:textId="77777777" w:rsidR="00DE72C1" w:rsidRDefault="00DE72C1">
      <w:pPr>
        <w:spacing w:after="0"/>
      </w:pPr>
      <w:r>
        <w:separator/>
      </w:r>
    </w:p>
  </w:endnote>
  <w:endnote w:type="continuationSeparator" w:id="0">
    <w:p w14:paraId="71C6FFD0" w14:textId="77777777" w:rsidR="00DE72C1" w:rsidRDefault="00DE72C1">
      <w:pPr>
        <w:spacing w:after="0"/>
      </w:pPr>
      <w:r>
        <w:continuationSeparator/>
      </w:r>
    </w:p>
  </w:endnote>
  <w:endnote w:type="continuationNotice" w:id="1">
    <w:p w14:paraId="0866CEF9" w14:textId="77777777" w:rsidR="00DE72C1" w:rsidRDefault="00DE72C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B74E5" w14:textId="77777777" w:rsidR="00DE72C1" w:rsidRDefault="00DE72C1">
      <w:r>
        <w:separator/>
      </w:r>
    </w:p>
  </w:footnote>
  <w:footnote w:type="continuationSeparator" w:id="0">
    <w:p w14:paraId="23EBC2D9" w14:textId="77777777" w:rsidR="00DE72C1" w:rsidRDefault="00DE72C1">
      <w:r>
        <w:continuationSeparator/>
      </w:r>
    </w:p>
  </w:footnote>
  <w:footnote w:type="continuationNotice" w:id="1">
    <w:p w14:paraId="3416B0BF" w14:textId="77777777" w:rsidR="00DE72C1" w:rsidRDefault="00DE72C1">
      <w:pPr>
        <w:spacing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D7BAE"/>
    <w:multiLevelType w:val="multilevel"/>
    <w:tmpl w:val="D6DE92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4F67B78"/>
    <w:multiLevelType w:val="multilevel"/>
    <w:tmpl w:val="7CAC2E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49C4689"/>
    <w:multiLevelType w:val="multilevel"/>
    <w:tmpl w:val="DC2AEE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C7A42147"/>
    <w:multiLevelType w:val="multilevel"/>
    <w:tmpl w:val="73DA05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112E8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03C600D"/>
    <w:multiLevelType w:val="multilevel"/>
    <w:tmpl w:val="D152D5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47E5F9A"/>
    <w:multiLevelType w:val="multilevel"/>
    <w:tmpl w:val="0A2C75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B3569EF"/>
    <w:multiLevelType w:val="hybridMultilevel"/>
    <w:tmpl w:val="460A397C"/>
    <w:lvl w:ilvl="0" w:tplc="DBA83B6E">
      <w:start w:val="1"/>
      <w:numFmt w:val="decimal"/>
      <w:lvlText w:val="(%1)."/>
      <w:lvlJc w:val="left"/>
      <w:pPr>
        <w:ind w:left="720" w:hanging="360"/>
      </w:pPr>
      <w:rPr>
        <w:rFonts w:ascii="Arial" w:hAnsi="Arial" w:cs="Arial" w:hint="default"/>
        <w:b w:val="0"/>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num>
  <w:num w:numId="5">
    <w:abstractNumId w:val="5"/>
  </w:num>
  <w:num w:numId="6">
    <w:abstractNumId w:val="5"/>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08D"/>
    <w:rsid w:val="00011C8B"/>
    <w:rsid w:val="00055062"/>
    <w:rsid w:val="00084B14"/>
    <w:rsid w:val="00300B1F"/>
    <w:rsid w:val="00385595"/>
    <w:rsid w:val="0038586B"/>
    <w:rsid w:val="0039727E"/>
    <w:rsid w:val="004B4CC1"/>
    <w:rsid w:val="004B570A"/>
    <w:rsid w:val="004E29B3"/>
    <w:rsid w:val="00590D07"/>
    <w:rsid w:val="005C016A"/>
    <w:rsid w:val="00604BE6"/>
    <w:rsid w:val="006A687D"/>
    <w:rsid w:val="00710E2A"/>
    <w:rsid w:val="007607DB"/>
    <w:rsid w:val="00784D58"/>
    <w:rsid w:val="007B4B78"/>
    <w:rsid w:val="007C41B1"/>
    <w:rsid w:val="00816B13"/>
    <w:rsid w:val="008B2B6E"/>
    <w:rsid w:val="008D006B"/>
    <w:rsid w:val="008D6863"/>
    <w:rsid w:val="00941B04"/>
    <w:rsid w:val="00A6368C"/>
    <w:rsid w:val="00A80510"/>
    <w:rsid w:val="00A83375"/>
    <w:rsid w:val="00B00B71"/>
    <w:rsid w:val="00B62224"/>
    <w:rsid w:val="00B86B75"/>
    <w:rsid w:val="00BC48D5"/>
    <w:rsid w:val="00BF7E54"/>
    <w:rsid w:val="00C36279"/>
    <w:rsid w:val="00CD59AE"/>
    <w:rsid w:val="00CE290B"/>
    <w:rsid w:val="00D63A5A"/>
    <w:rsid w:val="00DE72C1"/>
    <w:rsid w:val="00E315A3"/>
    <w:rsid w:val="00E33ED2"/>
    <w:rsid w:val="00E948E7"/>
    <w:rsid w:val="00ED0E66"/>
    <w:rsid w:val="00F730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64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Title" w:qFormat="1"/>
    <w:lsdException w:name="Default Paragraph Font" w:uiPriority="1"/>
    <w:lsdException w:name="Body Text" w:qFormat="1"/>
    <w:lsdException w:name="Subtitle" w:qFormat="1"/>
    <w:lsdException w:name="Date" w:qFormat="1"/>
    <w:lsdException w:name="Block Text" w:uiPriority="9" w:qFormat="1"/>
    <w:lsdException w:name="No List" w:uiPriority="99"/>
    <w:lsdException w:name="Bibliography" w:qFormat="1"/>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D00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E948E7"/>
    <w:rPr>
      <w:rFonts w:ascii="Lucida Grande" w:hAnsi="Lucida Grande" w:cs="Lucida Grande"/>
      <w:sz w:val="18"/>
      <w:szCs w:val="18"/>
    </w:rPr>
  </w:style>
  <w:style w:type="character" w:styleId="CommentReference">
    <w:name w:val="annotation reference"/>
    <w:basedOn w:val="DefaultParagraphFont"/>
    <w:unhideWhenUsed/>
    <w:rsid w:val="008D006B"/>
    <w:rPr>
      <w:sz w:val="16"/>
      <w:szCs w:val="16"/>
    </w:rPr>
  </w:style>
  <w:style w:type="paragraph" w:styleId="CommentText">
    <w:name w:val="annotation text"/>
    <w:basedOn w:val="Normal"/>
    <w:link w:val="CommentTextChar"/>
    <w:unhideWhenUsed/>
    <w:rsid w:val="008D006B"/>
    <w:rPr>
      <w:sz w:val="20"/>
      <w:szCs w:val="20"/>
    </w:rPr>
  </w:style>
  <w:style w:type="character" w:customStyle="1" w:styleId="CommentTextChar">
    <w:name w:val="Comment Text Char"/>
    <w:basedOn w:val="DefaultParagraphFont"/>
    <w:link w:val="CommentText"/>
    <w:rsid w:val="008D006B"/>
    <w:rPr>
      <w:sz w:val="20"/>
      <w:szCs w:val="20"/>
    </w:rPr>
  </w:style>
  <w:style w:type="paragraph" w:styleId="CommentSubject">
    <w:name w:val="annotation subject"/>
    <w:basedOn w:val="CommentText"/>
    <w:next w:val="CommentText"/>
    <w:link w:val="CommentSubjectChar"/>
    <w:unhideWhenUsed/>
    <w:rsid w:val="008D006B"/>
    <w:rPr>
      <w:b/>
      <w:bCs/>
    </w:rPr>
  </w:style>
  <w:style w:type="character" w:customStyle="1" w:styleId="CommentSubjectChar">
    <w:name w:val="Comment Subject Char"/>
    <w:basedOn w:val="CommentTextChar"/>
    <w:link w:val="CommentSubject"/>
    <w:rsid w:val="008D006B"/>
    <w:rPr>
      <w:b/>
      <w:bCs/>
      <w:sz w:val="20"/>
      <w:szCs w:val="20"/>
    </w:rPr>
  </w:style>
  <w:style w:type="character" w:customStyle="1" w:styleId="slug-doi">
    <w:name w:val="slug-doi"/>
    <w:basedOn w:val="DefaultParagraphFont"/>
    <w:rsid w:val="008D006B"/>
  </w:style>
  <w:style w:type="character" w:customStyle="1" w:styleId="apple-converted-space">
    <w:name w:val="apple-converted-space"/>
    <w:rsid w:val="008D006B"/>
  </w:style>
  <w:style w:type="paragraph" w:styleId="Header">
    <w:name w:val="header"/>
    <w:basedOn w:val="Normal"/>
    <w:link w:val="HeaderChar"/>
    <w:rsid w:val="008D006B"/>
    <w:pPr>
      <w:tabs>
        <w:tab w:val="center" w:pos="4320"/>
        <w:tab w:val="right" w:pos="8640"/>
      </w:tabs>
      <w:spacing w:after="0"/>
    </w:pPr>
  </w:style>
  <w:style w:type="character" w:customStyle="1" w:styleId="HeaderChar">
    <w:name w:val="Header Char"/>
    <w:basedOn w:val="DefaultParagraphFont"/>
    <w:link w:val="Header"/>
    <w:rsid w:val="008D006B"/>
  </w:style>
  <w:style w:type="paragraph" w:styleId="Footer">
    <w:name w:val="footer"/>
    <w:basedOn w:val="Normal"/>
    <w:link w:val="FooterChar"/>
    <w:rsid w:val="008D006B"/>
    <w:pPr>
      <w:tabs>
        <w:tab w:val="center" w:pos="4320"/>
        <w:tab w:val="right" w:pos="8640"/>
      </w:tabs>
      <w:spacing w:after="0"/>
    </w:pPr>
  </w:style>
  <w:style w:type="character" w:customStyle="1" w:styleId="FooterChar">
    <w:name w:val="Footer Char"/>
    <w:basedOn w:val="DefaultParagraphFont"/>
    <w:link w:val="Footer"/>
    <w:rsid w:val="008D006B"/>
  </w:style>
  <w:style w:type="paragraph" w:styleId="Revision">
    <w:name w:val="Revision"/>
    <w:hidden/>
    <w:rsid w:val="008D006B"/>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footnote text" w:uiPriority="9" w:qFormat="1"/>
    <w:lsdException w:name="Title" w:qFormat="1"/>
    <w:lsdException w:name="Default Paragraph Font" w:uiPriority="1"/>
    <w:lsdException w:name="Body Text" w:qFormat="1"/>
    <w:lsdException w:name="Subtitle" w:qFormat="1"/>
    <w:lsdException w:name="Date" w:qFormat="1"/>
    <w:lsdException w:name="Block Text" w:uiPriority="9" w:qFormat="1"/>
    <w:lsdException w:name="No List" w:uiPriority="99"/>
    <w:lsdException w:name="Bibliography" w:qFormat="1"/>
    <w:lsdException w:name="TOC Heading" w:uiPriority="39"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8D00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E948E7"/>
    <w:rPr>
      <w:rFonts w:ascii="Lucida Grande" w:hAnsi="Lucida Grande" w:cs="Lucida Grande"/>
      <w:sz w:val="18"/>
      <w:szCs w:val="18"/>
    </w:rPr>
  </w:style>
  <w:style w:type="character" w:styleId="CommentReference">
    <w:name w:val="annotation reference"/>
    <w:basedOn w:val="DefaultParagraphFont"/>
    <w:unhideWhenUsed/>
    <w:rsid w:val="008D006B"/>
    <w:rPr>
      <w:sz w:val="16"/>
      <w:szCs w:val="16"/>
    </w:rPr>
  </w:style>
  <w:style w:type="paragraph" w:styleId="CommentText">
    <w:name w:val="annotation text"/>
    <w:basedOn w:val="Normal"/>
    <w:link w:val="CommentTextChar"/>
    <w:unhideWhenUsed/>
    <w:rsid w:val="008D006B"/>
    <w:rPr>
      <w:sz w:val="20"/>
      <w:szCs w:val="20"/>
    </w:rPr>
  </w:style>
  <w:style w:type="character" w:customStyle="1" w:styleId="CommentTextChar">
    <w:name w:val="Comment Text Char"/>
    <w:basedOn w:val="DefaultParagraphFont"/>
    <w:link w:val="CommentText"/>
    <w:rsid w:val="008D006B"/>
    <w:rPr>
      <w:sz w:val="20"/>
      <w:szCs w:val="20"/>
    </w:rPr>
  </w:style>
  <w:style w:type="paragraph" w:styleId="CommentSubject">
    <w:name w:val="annotation subject"/>
    <w:basedOn w:val="CommentText"/>
    <w:next w:val="CommentText"/>
    <w:link w:val="CommentSubjectChar"/>
    <w:unhideWhenUsed/>
    <w:rsid w:val="008D006B"/>
    <w:rPr>
      <w:b/>
      <w:bCs/>
    </w:rPr>
  </w:style>
  <w:style w:type="character" w:customStyle="1" w:styleId="CommentSubjectChar">
    <w:name w:val="Comment Subject Char"/>
    <w:basedOn w:val="CommentTextChar"/>
    <w:link w:val="CommentSubject"/>
    <w:rsid w:val="008D006B"/>
    <w:rPr>
      <w:b/>
      <w:bCs/>
      <w:sz w:val="20"/>
      <w:szCs w:val="20"/>
    </w:rPr>
  </w:style>
  <w:style w:type="character" w:customStyle="1" w:styleId="slug-doi">
    <w:name w:val="slug-doi"/>
    <w:basedOn w:val="DefaultParagraphFont"/>
    <w:rsid w:val="008D006B"/>
  </w:style>
  <w:style w:type="character" w:customStyle="1" w:styleId="apple-converted-space">
    <w:name w:val="apple-converted-space"/>
    <w:rsid w:val="008D006B"/>
  </w:style>
  <w:style w:type="paragraph" w:styleId="Header">
    <w:name w:val="header"/>
    <w:basedOn w:val="Normal"/>
    <w:link w:val="HeaderChar"/>
    <w:rsid w:val="008D006B"/>
    <w:pPr>
      <w:tabs>
        <w:tab w:val="center" w:pos="4320"/>
        <w:tab w:val="right" w:pos="8640"/>
      </w:tabs>
      <w:spacing w:after="0"/>
    </w:pPr>
  </w:style>
  <w:style w:type="character" w:customStyle="1" w:styleId="HeaderChar">
    <w:name w:val="Header Char"/>
    <w:basedOn w:val="DefaultParagraphFont"/>
    <w:link w:val="Header"/>
    <w:rsid w:val="008D006B"/>
  </w:style>
  <w:style w:type="paragraph" w:styleId="Footer">
    <w:name w:val="footer"/>
    <w:basedOn w:val="Normal"/>
    <w:link w:val="FooterChar"/>
    <w:rsid w:val="008D006B"/>
    <w:pPr>
      <w:tabs>
        <w:tab w:val="center" w:pos="4320"/>
        <w:tab w:val="right" w:pos="8640"/>
      </w:tabs>
      <w:spacing w:after="0"/>
    </w:pPr>
  </w:style>
  <w:style w:type="character" w:customStyle="1" w:styleId="FooterChar">
    <w:name w:val="Footer Char"/>
    <w:basedOn w:val="DefaultParagraphFont"/>
    <w:link w:val="Footer"/>
    <w:rsid w:val="008D006B"/>
  </w:style>
  <w:style w:type="paragraph" w:styleId="Revision">
    <w:name w:val="Revision"/>
    <w:hidden/>
    <w:rsid w:val="008D00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s://www.r-project.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g.hemani@bristol.ac.uk" TargetMode="External"/><Relationship Id="rId11" Type="http://schemas.openxmlformats.org/officeDocument/2006/relationships/hyperlink" Target="http://wwww.mrbase.or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books.google.com/books?id=8SLUCgAAQBAJ%7b\&amp;%7dpgis=1" TargetMode="External"/><Relationship Id="rId19" Type="http://schemas.openxmlformats.org/officeDocument/2006/relationships/hyperlink" Target="http://cran.r-project.org/package=psyc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275C9-6D96-D44E-BF4E-3C1B7FF3A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29</Pages>
  <Words>10091</Words>
  <Characters>57522</Characters>
  <Application>Microsoft Macintosh Word</Application>
  <DocSecurity>0</DocSecurity>
  <Lines>479</Lines>
  <Paragraphs>134</Paragraphs>
  <ScaleCrop>false</ScaleCrop>
  <Company>UQDI</Company>
  <LinksUpToDate>false</LinksUpToDate>
  <CharactersWithSpaces>67479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existence and direction of causal associations in the face of measurement error</dc:title>
  <dc:creator>Gib Hemani</dc:creator>
  <cp:lastModifiedBy>Gib Hemani</cp:lastModifiedBy>
  <cp:revision>14</cp:revision>
  <dcterms:created xsi:type="dcterms:W3CDTF">2017-02-24T21:48:00Z</dcterms:created>
  <dcterms:modified xsi:type="dcterms:W3CDTF">2017-02-24T22:34:00Z</dcterms:modified>
</cp:coreProperties>
</file>